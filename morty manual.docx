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rFonts w:cs="Arial" w:ascii="Arial" w:hAnsi="Arial"/>
          <w:b/>
          <w:bCs/>
          <w:sz w:val="72"/>
          <w:szCs w:val="72"/>
        </w:rPr>
        <w:t>Morty v1.0</w:t>
      </w:r>
    </w:p>
    <w:p>
      <w:pPr>
        <w:pStyle w:val="Normal"/>
        <w:spacing w:before="0" w:after="245"/>
        <w:jc w:val="center"/>
        <w:rPr>
          <w:sz w:val="36"/>
          <w:szCs w:val="36"/>
        </w:rPr>
      </w:pPr>
      <w:r>
        <w:rPr>
          <w:rFonts w:cs="Arial" w:ascii="Arial" w:hAnsi="Arial"/>
          <w:b/>
          <w:bCs/>
          <w:sz w:val="36"/>
          <w:szCs w:val="36"/>
          <w:u w:val="single"/>
          <w:rPrChange w:id="0" w:author="Ramy Arnaout" w:date="2020-08-18T16:53:00Z"/>
        </w:rPr>
        <w:t>M</w:t>
      </w:r>
      <w:r>
        <w:rPr>
          <w:rFonts w:cs="Arial" w:ascii="Arial" w:hAnsi="Arial"/>
          <w:sz w:val="36"/>
          <w:szCs w:val="36"/>
          <w:rPrChange w:id="0" w:author="Ramy Arnaout" w:date="2020-08-18T16:53:00Z"/>
        </w:rPr>
        <w:t xml:space="preserve">easurements </w:t>
      </w:r>
      <w:r>
        <w:rPr>
          <w:rFonts w:cs="Arial" w:ascii="Arial" w:hAnsi="Arial"/>
          <w:b/>
          <w:bCs/>
          <w:sz w:val="36"/>
          <w:szCs w:val="36"/>
          <w:u w:val="single"/>
          <w:rPrChange w:id="0" w:author="Ramy Arnaout" w:date="2020-08-18T16:53:00Z"/>
        </w:rPr>
        <w:t>o</w:t>
      </w:r>
      <w:r>
        <w:rPr>
          <w:rFonts w:cs="Arial" w:ascii="Arial" w:hAnsi="Arial"/>
          <w:sz w:val="36"/>
          <w:szCs w:val="36"/>
          <w:rPrChange w:id="0" w:author="Ramy Arnaout" w:date="2020-08-18T16:53:00Z"/>
        </w:rPr>
        <w:t>f Dive</w:t>
      </w:r>
      <w:r>
        <w:rPr>
          <w:rFonts w:cs="Arial" w:ascii="Arial" w:hAnsi="Arial"/>
          <w:b/>
          <w:bCs/>
          <w:sz w:val="36"/>
          <w:szCs w:val="36"/>
          <w:u w:val="single"/>
          <w:rPrChange w:id="0" w:author="Ramy Arnaout" w:date="2020-08-18T16:53:00Z"/>
        </w:rPr>
        <w:t>r</w:t>
      </w:r>
      <w:r>
        <w:rPr>
          <w:rFonts w:cs="Arial" w:ascii="Arial" w:hAnsi="Arial"/>
          <w:sz w:val="36"/>
          <w:szCs w:val="36"/>
          <w:rPrChange w:id="0" w:author="Ramy Arnaout" w:date="2020-08-18T16:53:00Z"/>
        </w:rPr>
        <w:t>si</w:t>
      </w:r>
      <w:r>
        <w:rPr>
          <w:rFonts w:cs="Arial" w:ascii="Arial" w:hAnsi="Arial"/>
          <w:b/>
          <w:bCs/>
          <w:sz w:val="36"/>
          <w:szCs w:val="36"/>
          <w:u w:val="single"/>
          <w:rPrChange w:id="0" w:author="Ramy Arnaout" w:date="2020-08-18T16:53:00Z"/>
        </w:rPr>
        <w:t>ty</w:t>
      </w:r>
    </w:p>
    <w:p>
      <w:pPr>
        <w:pStyle w:val="Normal"/>
        <w:spacing w:before="0" w:after="245"/>
        <w:jc w:val="center"/>
        <w:rPr>
          <w:sz w:val="28"/>
          <w:szCs w:val="28"/>
        </w:rPr>
      </w:pPr>
      <w:r>
        <w:rPr>
          <w:rFonts w:cs="Arial" w:ascii="Arial" w:hAnsi="Arial"/>
          <w:sz w:val="28"/>
          <w:szCs w:val="28"/>
          <w:rPrChange w:id="0" w:author="Ramy Arnaout" w:date="2020-08-18T16:52:00Z"/>
        </w:rPr>
        <w:t>Augu</w:t>
      </w:r>
      <w:del w:id="8" w:author="Ramy Arnaout" w:date="2020-08-18T16:48:00Z">
        <w:r>
          <w:rPr>
            <w:rFonts w:cs="Arial" w:ascii="Arial" w:hAnsi="Arial"/>
            <w:sz w:val="28"/>
            <w:szCs w:val="28"/>
          </w:rPr>
          <w:delText>e</w:delText>
        </w:r>
      </w:del>
      <w:r>
        <w:rPr>
          <w:rFonts w:cs="Arial" w:ascii="Arial" w:hAnsi="Arial"/>
          <w:sz w:val="28"/>
          <w:szCs w:val="28"/>
          <w:rPrChange w:id="0" w:author="Ramy Arnaout" w:date="2020-08-18T16:52:00Z"/>
        </w:rPr>
        <w:t>st 17, 2020</w:t>
      </w:r>
    </w:p>
    <w:p>
      <w:pPr>
        <w:pStyle w:val="Normal"/>
        <w:spacing w:before="0" w:after="245"/>
        <w:rPr>
          <w:rFonts w:ascii="Arial" w:hAnsi="Arial" w:cs="Arial"/>
          <w:b/>
          <w:b/>
          <w:bCs/>
          <w:sz w:val="28"/>
          <w:szCs w:val="28"/>
        </w:rPr>
      </w:pPr>
      <w:r>
        <w:rPr>
          <w:rFonts w:cs="Arial" w:ascii="Arial" w:hAnsi="Arial"/>
          <w:b/>
          <w:bCs/>
          <w:sz w:val="28"/>
          <w:szCs w:val="28"/>
        </w:rPr>
        <w:t>0. Table of contents</w:t>
      </w:r>
    </w:p>
    <w:p>
      <w:pPr>
        <w:pStyle w:val="Normal"/>
        <w:rPr>
          <w:rFonts w:ascii="Arial" w:hAnsi="Arial" w:cs="Arial"/>
        </w:rPr>
      </w:pPr>
      <w:r>
        <w:rPr>
          <w:rFonts w:cs="Arial" w:ascii="Arial" w:hAnsi="Arial"/>
        </w:rPr>
        <w:t>1. Introduction</w:t>
      </w:r>
    </w:p>
    <w:p>
      <w:pPr>
        <w:pStyle w:val="Normal"/>
        <w:ind w:left="720" w:hanging="0"/>
        <w:rPr>
          <w:rFonts w:ascii="Arial" w:hAnsi="Arial" w:cs="Arial"/>
        </w:rPr>
      </w:pPr>
      <w:r>
        <w:rPr>
          <w:rFonts w:cs="Arial" w:ascii="Arial" w:hAnsi="Arial"/>
        </w:rPr>
        <w:t>1.1 Overview</w:t>
      </w:r>
    </w:p>
    <w:p>
      <w:pPr>
        <w:pStyle w:val="Normal"/>
        <w:ind w:left="720" w:hanging="0"/>
        <w:rPr>
          <w:rFonts w:ascii="Arial" w:hAnsi="Arial" w:cs="Arial"/>
        </w:rPr>
      </w:pPr>
      <w:r>
        <w:rPr>
          <w:rFonts w:cs="Arial" w:ascii="Arial" w:hAnsi="Arial"/>
        </w:rPr>
        <w:t>1.2 Background and Terminology</w:t>
      </w:r>
    </w:p>
    <w:p>
      <w:pPr>
        <w:pStyle w:val="Normal"/>
        <w:ind w:left="720" w:hanging="0"/>
        <w:rPr>
          <w:rFonts w:ascii="Arial" w:hAnsi="Arial" w:cs="Arial"/>
        </w:rPr>
      </w:pPr>
      <w:r>
        <w:rPr>
          <w:rFonts w:cs="Arial" w:ascii="Arial" w:hAnsi="Arial"/>
        </w:rPr>
        <w:t>1.3 Features</w:t>
      </w:r>
    </w:p>
    <w:p>
      <w:pPr>
        <w:pStyle w:val="Normal"/>
        <w:ind w:left="720" w:hanging="0"/>
        <w:rPr>
          <w:rFonts w:ascii="Arial" w:hAnsi="Arial" w:cs="Arial"/>
        </w:rPr>
      </w:pPr>
      <w:r>
        <w:rPr>
          <w:rFonts w:cs="Arial" w:ascii="Arial" w:hAnsi="Arial"/>
        </w:rPr>
        <w:t>1.4 Citing Morty.py</w:t>
      </w:r>
    </w:p>
    <w:p>
      <w:pPr>
        <w:pStyle w:val="Normal"/>
        <w:spacing w:before="240" w:after="0"/>
        <w:rPr>
          <w:rFonts w:ascii="Arial" w:hAnsi="Arial" w:cs="Arial"/>
        </w:rPr>
      </w:pPr>
      <w:r>
        <w:rPr>
          <w:rFonts w:cs="Arial" w:ascii="Arial" w:hAnsi="Arial"/>
        </w:rPr>
        <w:t>2. Installation</w:t>
      </w:r>
    </w:p>
    <w:p>
      <w:pPr>
        <w:pStyle w:val="Normal"/>
        <w:ind w:firstLine="720"/>
        <w:rPr>
          <w:rFonts w:ascii="Arial" w:hAnsi="Arial" w:cs="Arial"/>
        </w:rPr>
      </w:pPr>
      <w:r>
        <w:rPr>
          <w:rFonts w:cs="Arial" w:ascii="Arial" w:hAnsi="Arial"/>
        </w:rPr>
        <w:t>2.1 Availability</w:t>
      </w:r>
    </w:p>
    <w:p>
      <w:pPr>
        <w:pStyle w:val="Normal"/>
        <w:ind w:left="720" w:hanging="0"/>
        <w:rPr>
          <w:rFonts w:ascii="Arial" w:hAnsi="Arial" w:cs="Arial"/>
        </w:rPr>
      </w:pPr>
      <w:r>
        <w:rPr>
          <w:rFonts w:cs="Arial" w:ascii="Arial" w:hAnsi="Arial"/>
        </w:rPr>
        <w:t>2.2 Requirements</w:t>
      </w:r>
    </w:p>
    <w:p>
      <w:pPr>
        <w:pStyle w:val="Normal"/>
        <w:ind w:left="720" w:hanging="0"/>
        <w:rPr>
          <w:rFonts w:ascii="Arial" w:hAnsi="Arial" w:cs="Arial"/>
        </w:rPr>
      </w:pPr>
      <w:r>
        <w:rPr>
          <w:rFonts w:cs="Arial" w:ascii="Arial" w:hAnsi="Arial"/>
        </w:rPr>
        <w:t>2.3 Supported Platforms</w:t>
      </w:r>
    </w:p>
    <w:p>
      <w:pPr>
        <w:pStyle w:val="Normal"/>
        <w:ind w:left="720" w:hanging="0"/>
        <w:rPr>
          <w:rFonts w:ascii="Arial" w:hAnsi="Arial" w:cs="Arial"/>
        </w:rPr>
      </w:pPr>
      <w:r>
        <w:rPr>
          <w:rFonts w:cs="Arial" w:ascii="Arial" w:hAnsi="Arial"/>
        </w:rPr>
        <w:t>2.4 Latest Version</w:t>
      </w:r>
    </w:p>
    <w:p>
      <w:pPr>
        <w:pStyle w:val="Normal"/>
        <w:spacing w:before="240" w:after="0"/>
        <w:rPr>
          <w:rFonts w:ascii="Arial" w:hAnsi="Arial" w:cs="Arial"/>
        </w:rPr>
      </w:pPr>
      <w:r>
        <w:rPr>
          <w:rFonts w:cs="Arial" w:ascii="Arial" w:hAnsi="Arial"/>
        </w:rPr>
        <w:t>3. Operation</w:t>
      </w:r>
    </w:p>
    <w:p>
      <w:pPr>
        <w:pStyle w:val="Normal"/>
        <w:ind w:left="720" w:hanging="0"/>
        <w:rPr>
          <w:rFonts w:ascii="Arial" w:hAnsi="Arial" w:cs="Arial"/>
        </w:rPr>
      </w:pPr>
      <w:r>
        <w:rPr>
          <w:rFonts w:cs="Arial" w:ascii="Arial" w:hAnsi="Arial"/>
        </w:rPr>
        <w:t>3.1 Alpha Diversity</w:t>
      </w:r>
    </w:p>
    <w:p>
      <w:pPr>
        <w:pStyle w:val="Normal"/>
        <w:ind w:left="720" w:hanging="0"/>
        <w:rPr>
          <w:rFonts w:ascii="Arial" w:hAnsi="Arial" w:cs="Arial"/>
        </w:rPr>
      </w:pPr>
      <w:r>
        <w:rPr>
          <w:rFonts w:cs="Arial" w:ascii="Arial" w:hAnsi="Arial"/>
        </w:rPr>
        <w:t>3.2 Beta Diversity</w:t>
      </w:r>
    </w:p>
    <w:p>
      <w:pPr>
        <w:pStyle w:val="Normal"/>
        <w:ind w:left="720" w:hanging="0"/>
        <w:rPr>
          <w:rFonts w:ascii="Arial" w:hAnsi="Arial" w:cs="Arial"/>
        </w:rPr>
      </w:pPr>
      <w:r>
        <w:rPr>
          <w:rFonts w:cs="Arial" w:ascii="Arial" w:hAnsi="Arial"/>
        </w:rPr>
        <w:t>3.3 Run Parameters</w:t>
      </w:r>
    </w:p>
    <w:p>
      <w:pPr>
        <w:pStyle w:val="Normal"/>
        <w:ind w:left="720" w:hanging="0"/>
        <w:rPr>
          <w:rFonts w:ascii="Arial" w:hAnsi="Arial" w:cs="Arial"/>
        </w:rPr>
      </w:pPr>
      <w:r>
        <w:rPr>
          <w:rFonts w:cs="Arial" w:ascii="Arial" w:hAnsi="Arial"/>
        </w:rPr>
        <w:t>3.4 Examples</w:t>
      </w:r>
    </w:p>
    <w:p>
      <w:pPr>
        <w:pStyle w:val="Normal"/>
        <w:ind w:left="720" w:hanging="0"/>
        <w:rPr>
          <w:rFonts w:ascii="Arial" w:hAnsi="Arial" w:cs="Arial"/>
        </w:rPr>
      </w:pPr>
      <w:r>
        <w:rPr>
          <w:rFonts w:cs="Arial" w:ascii="Arial" w:hAnsi="Arial"/>
        </w:rPr>
        <w:t>3.5 Unit Testing</w:t>
      </w:r>
    </w:p>
    <w:p>
      <w:pPr>
        <w:pStyle w:val="Normal"/>
        <w:spacing w:before="240" w:after="0"/>
        <w:rPr>
          <w:rFonts w:ascii="Arial" w:hAnsi="Arial" w:cs="Arial"/>
        </w:rPr>
      </w:pPr>
      <w:r>
        <w:rPr>
          <w:rFonts w:cs="Arial" w:ascii="Arial" w:hAnsi="Arial"/>
        </w:rPr>
        <w:t>4. Contact Information</w:t>
      </w:r>
    </w:p>
    <w:p>
      <w:pPr>
        <w:pStyle w:val="Normal"/>
        <w:spacing w:before="240" w:after="0"/>
        <w:rPr>
          <w:rFonts w:ascii="Arial" w:hAnsi="Arial" w:cs="Arial"/>
        </w:rPr>
      </w:pPr>
      <w:r>
        <w:rPr>
          <w:rFonts w:cs="Arial" w:ascii="Arial" w:hAnsi="Arial"/>
        </w:rPr>
        <w:t>5. License</w:t>
      </w:r>
    </w:p>
    <w:p>
      <w:pPr>
        <w:pStyle w:val="Normal"/>
        <w:spacing w:before="240" w:after="0"/>
        <w:rPr>
          <w:rFonts w:ascii="Arial" w:hAnsi="Arial" w:cs="Arial"/>
        </w:rPr>
      </w:pPr>
      <w:r>
        <w:rPr>
          <w:rFonts w:cs="Arial" w:ascii="Arial" w:hAnsi="Arial"/>
        </w:rPr>
        <w:t>6. References</w:t>
      </w:r>
    </w:p>
    <w:p>
      <w:pPr>
        <w:pStyle w:val="Normal"/>
        <w:spacing w:before="490" w:after="250"/>
        <w:pPrChange w:id="0" w:author="Ramy Arnaout" w:date="2020-08-18T16:46:00Z">
          <w:pPr>
            <w:spacing w:before="490" w:after="245"/>
          </w:pPr>
        </w:pPrChange>
        <w:rPr>
          <w:rFonts w:ascii="Arial" w:hAnsi="Arial" w:cs="Arial"/>
          <w:b/>
          <w:b/>
          <w:bCs/>
          <w:sz w:val="28"/>
          <w:szCs w:val="28"/>
        </w:rPr>
      </w:pPr>
      <w:r>
        <w:rPr>
          <w:rFonts w:cs="Arial" w:ascii="Arial" w:hAnsi="Arial"/>
          <w:b/>
          <w:bCs/>
          <w:sz w:val="28"/>
          <w:szCs w:val="28"/>
        </w:rPr>
        <w:t>1. Introduction</w:t>
      </w:r>
    </w:p>
    <w:p>
      <w:pPr>
        <w:pStyle w:val="ListParagraph"/>
        <w:spacing w:before="0" w:after="245"/>
        <w:ind w:left="0" w:hanging="0"/>
        <w:contextualSpacing/>
        <w:rPr/>
      </w:pPr>
      <w:r>
        <w:rPr>
          <w:rFonts w:cs="Arial" w:ascii="Arial" w:hAnsi="Arial"/>
          <w:b/>
          <w:bCs/>
        </w:rPr>
        <w:t>1.1. Overview</w:t>
      </w:r>
    </w:p>
    <w:p>
      <w:pPr>
        <w:pStyle w:val="Normal"/>
        <w:spacing w:before="0" w:after="245"/>
        <w:rPr/>
      </w:pPr>
      <w:r>
        <w:rPr>
          <w:rFonts w:cs="Arial" w:ascii="Arial" w:hAnsi="Arial"/>
        </w:rPr>
        <w:t xml:space="preserve">Morty is a Python library for measuring the </w:t>
      </w:r>
      <w:r>
        <w:rPr>
          <w:rFonts w:cs="Arial" w:ascii="Arial" w:hAnsi="Arial"/>
          <w:i/>
          <w:iCs/>
        </w:rPr>
        <w:t xml:space="preserve">alpha </w:t>
      </w:r>
      <w:r>
        <w:rPr>
          <w:rFonts w:cs="Arial" w:ascii="Arial" w:hAnsi="Arial"/>
        </w:rPr>
        <w:t xml:space="preserve">(intragroup) </w:t>
      </w:r>
      <w:ins w:id="10" w:author="Ramy Arnaout" w:date="2020-08-18T16:31:00Z">
        <w:r>
          <w:rPr>
            <w:rFonts w:cs="Arial" w:ascii="Arial" w:hAnsi="Arial"/>
          </w:rPr>
          <w:t>and/</w:t>
        </w:r>
      </w:ins>
      <w:r>
        <w:rPr>
          <w:rFonts w:cs="Arial" w:ascii="Arial" w:hAnsi="Arial"/>
        </w:rPr>
        <w:t xml:space="preserve">or </w:t>
      </w:r>
      <w:r>
        <w:rPr>
          <w:rFonts w:cs="Arial" w:ascii="Arial" w:hAnsi="Arial"/>
          <w:i/>
          <w:iCs/>
        </w:rPr>
        <w:t xml:space="preserve">beta </w:t>
      </w:r>
      <w:r>
        <w:rPr>
          <w:rFonts w:cs="Arial" w:ascii="Arial" w:hAnsi="Arial"/>
        </w:rPr>
        <w:t xml:space="preserve">(inter-group) diversity of a </w:t>
      </w:r>
      <w:r>
        <w:rPr>
          <w:rFonts w:cs="Arial" w:ascii="Arial" w:hAnsi="Arial"/>
          <w:i/>
          <w:iCs/>
        </w:rPr>
        <w:t xml:space="preserve">metacommunity </w:t>
      </w:r>
      <w:r>
        <w:rPr>
          <w:rFonts w:cs="Arial" w:ascii="Arial" w:hAnsi="Arial"/>
        </w:rPr>
        <w:t xml:space="preserve">composed of two constituent </w:t>
      </w:r>
      <w:r>
        <w:rPr>
          <w:rFonts w:cs="Arial" w:ascii="Arial" w:hAnsi="Arial"/>
          <w:i/>
          <w:iCs/>
        </w:rPr>
        <w:t>subcommunities</w:t>
      </w:r>
      <w:r>
        <w:rPr>
          <w:rFonts w:cs="Arial" w:ascii="Arial" w:hAnsi="Arial"/>
        </w:rPr>
        <w:t>. Morty was initially developed to handle the very large communities represented by a person’s B- and T-cell repertoires</w:t>
      </w:r>
      <w:ins w:id="11" w:author="Ramy Arnaout" w:date="2020-08-18T16:32:00Z">
        <w:r>
          <w:rPr>
            <w:rFonts w:cs="Arial" w:ascii="Arial" w:hAnsi="Arial"/>
          </w:rPr>
          <w:t xml:space="preserve"> </w:t>
        </w:r>
      </w:ins>
      <w:bookmarkStart w:id="0" w:name="ZOTERO_BREF_rUNalmC5t9OeWb5tvvbzF"/>
      <w:r>
        <w:rPr>
          <w:rFonts w:cs="Arial" w:ascii="Arial" w:hAnsi="Arial"/>
        </w:rPr>
        <w:t>(Arora and Arnaout, 2020)</w:t>
      </w:r>
      <w:bookmarkEnd w:id="0"/>
      <w:r>
        <w:rPr>
          <w:rFonts w:cs="Arial" w:ascii="Arial" w:hAnsi="Arial"/>
        </w:rPr>
        <w:t>, but can be used to measure alpha and beta diversity for any large or complex system.</w:t>
      </w:r>
    </w:p>
    <w:p>
      <w:pPr>
        <w:pStyle w:val="Normal"/>
        <w:spacing w:before="0" w:after="245"/>
        <w:rPr/>
      </w:pPr>
      <w:r>
        <w:rPr>
          <w:rFonts w:cs="Arial" w:ascii="Arial" w:hAnsi="Arial"/>
          <w:b/>
          <w:bCs/>
        </w:rPr>
        <w:t>1.2. Background and Terminology</w:t>
      </w:r>
    </w:p>
    <w:p>
      <w:pPr>
        <w:pStyle w:val="Normal"/>
        <w:spacing w:before="0" w:after="245"/>
        <w:rPr/>
      </w:pPr>
      <w:r>
        <w:rPr>
          <w:rFonts w:cs="Arial" w:ascii="Arial" w:hAnsi="Arial"/>
          <w:i/>
          <w:iCs/>
        </w:rPr>
        <w:t>1.2.1. Diversity Indices</w:t>
      </w:r>
    </w:p>
    <w:p>
      <w:pPr>
        <w:pStyle w:val="Normal"/>
        <w:widowControl w:val="false"/>
        <w:spacing w:before="0" w:after="245"/>
        <w:pPrChange w:id="0" w:author="Ramy Arnaout" w:date="2020-08-18T16:47:00Z">
          <w:pPr>
            <w:spacing w:before="0" w:after="245"/>
          </w:pPr>
        </w:pPrChange>
        <w:rPr/>
      </w:pPr>
      <w:ins w:id="12" w:author="Ramy Arnaout" w:date="2020-08-18T17:06:00Z">
        <w:r>
          <w:rPr>
            <w:rFonts w:cs="Arial" w:ascii="Arial" w:hAnsi="Arial"/>
          </w:rPr>
          <w:t>At its core, d</w:t>
        </w:r>
      </w:ins>
      <w:del w:id="13" w:author="Ramy Arnaout" w:date="2020-08-18T17:06:00Z">
        <w:r>
          <w:rPr>
            <w:rFonts w:cs="Arial" w:ascii="Arial" w:hAnsi="Arial"/>
          </w:rPr>
          <w:delText>D</w:delText>
        </w:r>
      </w:del>
      <w:r>
        <w:rPr>
          <w:rFonts w:cs="Arial" w:ascii="Arial" w:hAnsi="Arial"/>
        </w:rPr>
        <w:t xml:space="preserve">iversity is </w:t>
      </w:r>
      <w:del w:id="14" w:author="Ramy Arnaout" w:date="2020-08-18T17:06:00Z">
        <w:r>
          <w:rPr>
            <w:rFonts w:cs="Arial" w:ascii="Arial" w:hAnsi="Arial"/>
          </w:rPr>
          <w:delText xml:space="preserve">at its core </w:delText>
        </w:r>
      </w:del>
      <w:r>
        <w:rPr>
          <w:rFonts w:cs="Arial" w:ascii="Arial" w:hAnsi="Arial"/>
        </w:rPr>
        <w:t xml:space="preserve">simply a count: for example, a count of the number of unique species present in a population. However, in many situations </w:t>
      </w:r>
      <w:del w:id="15" w:author="Ramy Arnaout" w:date="2020-08-18T17:06:00Z">
        <w:r>
          <w:rPr>
            <w:rFonts w:cs="Arial" w:ascii="Arial" w:hAnsi="Arial"/>
          </w:rPr>
          <w:delText xml:space="preserve">it is useful </w:delText>
        </w:r>
      </w:del>
      <w:ins w:id="16" w:author="Ramy Arnaout" w:date="2020-08-18T17:06:00Z">
        <w:r>
          <w:rPr>
            <w:rFonts w:cs="Arial" w:ascii="Arial" w:hAnsi="Arial"/>
          </w:rPr>
          <w:t xml:space="preserve">a more accurate </w:t>
        </w:r>
      </w:ins>
      <w:ins w:id="17" w:author="Ramy Arnaout" w:date="2020-08-18T17:07:00Z">
        <w:r>
          <w:rPr>
            <w:rFonts w:cs="Arial" w:ascii="Arial" w:hAnsi="Arial"/>
          </w:rPr>
          <w:t xml:space="preserve">or useful </w:t>
        </w:r>
      </w:ins>
      <w:ins w:id="18" w:author="Ramy Arnaout" w:date="2020-08-18T17:06:00Z">
        <w:r>
          <w:rPr>
            <w:rFonts w:cs="Arial" w:ascii="Arial" w:hAnsi="Arial"/>
          </w:rPr>
          <w:t xml:space="preserve">representation </w:t>
        </w:r>
      </w:ins>
      <w:ins w:id="19" w:author="Ramy Arnaout" w:date="2020-08-18T17:07:00Z">
        <w:r>
          <w:rPr>
            <w:rFonts w:cs="Arial" w:ascii="Arial" w:hAnsi="Arial"/>
          </w:rPr>
          <w:t xml:space="preserve">of the population can be had by </w:t>
        </w:r>
      </w:ins>
      <w:del w:id="20" w:author="Ramy Arnaout" w:date="2020-08-18T17:07:00Z">
        <w:r>
          <w:rPr>
            <w:rFonts w:cs="Arial" w:ascii="Arial" w:hAnsi="Arial"/>
          </w:rPr>
          <w:delText xml:space="preserve">to </w:delText>
        </w:r>
      </w:del>
      <w:r>
        <w:rPr>
          <w:rFonts w:cs="Arial" w:ascii="Arial" w:hAnsi="Arial"/>
        </w:rPr>
        <w:t>selectively upweight the more common species relative to the rarer ones</w:t>
      </w:r>
      <w:ins w:id="21" w:author="Ramy Arnaout" w:date="2020-08-18T17:07:00Z">
        <w:r>
          <w:rPr>
            <w:rFonts w:cs="Arial" w:ascii="Arial" w:hAnsi="Arial"/>
          </w:rPr>
          <w:t xml:space="preserve"> (in a sense, to be “less distracted” by rare species)</w:t>
        </w:r>
      </w:ins>
      <w:r>
        <w:rPr>
          <w:rFonts w:cs="Arial" w:ascii="Arial" w:hAnsi="Arial"/>
        </w:rPr>
        <w:t xml:space="preserve">. Hill’s framework </w:t>
      </w:r>
      <w:bookmarkStart w:id="1" w:name="ZOTERO_BREF_4vFTvYbe4nKNuGNHwV8RO"/>
      <w:r>
        <w:rPr>
          <w:rFonts w:cs="Arial" w:ascii="Arial" w:hAnsi="Arial"/>
        </w:rPr>
        <w:t>(Hill, 1973)</w:t>
      </w:r>
      <w:ins w:id="22" w:author="Ramy Arnaout" w:date="2020-08-18T17:07:00Z">
        <w:bookmarkEnd w:id="1"/>
        <w:r>
          <w:rPr>
            <w:rFonts w:cs="Arial" w:ascii="Arial" w:hAnsi="Arial"/>
          </w:rPr>
          <w:t xml:space="preserve"> </w:t>
        </w:r>
      </w:ins>
      <w:r>
        <w:rPr>
          <w:rFonts w:cs="Arial" w:ascii="Arial" w:hAnsi="Arial"/>
        </w:rPr>
        <w:t xml:space="preserve">makes it simple to control this weighting through the </w:t>
      </w:r>
      <w:r>
        <w:rPr>
          <w:rFonts w:cs="Arial" w:ascii="Arial" w:hAnsi="Arial"/>
          <w:i/>
          <w:iCs/>
        </w:rPr>
        <w:t>viewpoint parameter,</w:t>
      </w:r>
      <w:r>
        <w:rPr>
          <w:rFonts w:cs="Arial" w:ascii="Arial" w:hAnsi="Arial"/>
        </w:rPr>
        <w:t xml:space="preserve"> </w:t>
      </w:r>
      <w:r>
        <w:rPr>
          <w:rFonts w:cs="Arial" w:ascii="Arial" w:hAnsi="Arial"/>
          <w:i/>
          <w:iCs/>
        </w:rPr>
        <w:t>q</w:t>
      </w:r>
      <w:r>
        <w:rPr>
          <w:rFonts w:cs="Arial" w:ascii="Arial" w:hAnsi="Arial"/>
        </w:rPr>
        <w:t xml:space="preserve">: the investigator can set </w:t>
      </w:r>
      <w:r>
        <w:rPr>
          <w:rFonts w:cs="Arial" w:ascii="Arial" w:hAnsi="Arial"/>
          <w:i/>
          <w:iCs/>
        </w:rPr>
        <w:t>q</w:t>
      </w:r>
      <w:r>
        <w:rPr>
          <w:rFonts w:cs="Arial" w:ascii="Arial" w:hAnsi="Arial"/>
        </w:rPr>
        <w:t xml:space="preserve">=0 to perform a count with no upweighting, or set </w:t>
      </w:r>
      <w:r>
        <w:rPr>
          <w:rFonts w:cs="Arial" w:ascii="Arial" w:hAnsi="Arial"/>
          <w:i/>
          <w:iCs/>
        </w:rPr>
        <w:t>q</w:t>
      </w:r>
      <w:r>
        <w:rPr>
          <w:rFonts w:cs="Arial" w:ascii="Arial" w:hAnsi="Arial"/>
        </w:rPr>
        <w:t xml:space="preserve"> to 0, 1, 2, …, ∞ (or any fractional value) to measure diversity </w:t>
      </w:r>
      <w:ins w:id="23" w:author="Ramy Arnaout" w:date="2020-08-18T17:08:00Z">
        <w:r>
          <w:rPr>
            <w:rFonts w:cs="Arial" w:ascii="Arial" w:hAnsi="Arial"/>
          </w:rPr>
          <w:t>with</w:t>
        </w:r>
      </w:ins>
      <w:del w:id="24" w:author="Ramy Arnaout" w:date="2020-08-18T17:08:00Z">
        <w:r>
          <w:rPr>
            <w:rFonts w:cs="Arial" w:ascii="Arial" w:hAnsi="Arial"/>
          </w:rPr>
          <w:delText>at</w:delText>
        </w:r>
      </w:del>
      <w:r>
        <w:rPr>
          <w:rFonts w:cs="Arial" w:ascii="Arial" w:hAnsi="Arial"/>
        </w:rPr>
        <w:t xml:space="preserve"> different weights. The resulting </w:t>
      </w:r>
      <w:r>
        <w:rPr>
          <w:rFonts w:cs="Arial" w:ascii="Arial" w:hAnsi="Arial"/>
          <w:i/>
          <w:iCs/>
        </w:rPr>
        <w:t>diversity indices</w:t>
      </w:r>
      <w:r>
        <w:rPr>
          <w:rFonts w:cs="Arial" w:ascii="Arial" w:hAnsi="Arial"/>
        </w:rPr>
        <w:t xml:space="preserve"> are written </w:t>
      </w:r>
      <w:r>
        <w:rPr>
          <w:rFonts w:cs="Arial" w:ascii="Arial" w:hAnsi="Arial"/>
          <w:i/>
          <w:iCs/>
          <w:vertAlign w:val="superscript"/>
        </w:rPr>
        <w:t>q</w:t>
      </w:r>
      <w:r>
        <w:rPr>
          <w:rFonts w:cs="Arial" w:ascii="Arial" w:hAnsi="Arial"/>
          <w:i/>
          <w:iCs/>
        </w:rPr>
        <w:t>D</w:t>
      </w:r>
      <w:r>
        <w:rPr>
          <w:rFonts w:cs="Arial" w:ascii="Arial" w:hAnsi="Arial"/>
        </w:rPr>
        <w:t xml:space="preserve"> and read "D-q" (e.g., </w:t>
      </w:r>
      <w:r>
        <w:rPr>
          <w:rFonts w:cs="Arial" w:ascii="Arial" w:hAnsi="Arial"/>
          <w:i/>
          <w:iCs/>
          <w:vertAlign w:val="superscript"/>
        </w:rPr>
        <w:t>0</w:t>
      </w:r>
      <w:r>
        <w:rPr>
          <w:rFonts w:cs="Arial" w:ascii="Arial" w:hAnsi="Arial"/>
          <w:i/>
          <w:iCs/>
        </w:rPr>
        <w:t xml:space="preserve">D </w:t>
      </w:r>
      <w:r>
        <w:rPr>
          <w:rFonts w:cs="Arial" w:ascii="Arial" w:hAnsi="Arial"/>
        </w:rPr>
        <w:t xml:space="preserve">is read as "D-zero"), and have simple and natural relationships to </w:t>
      </w:r>
      <w:ins w:id="25" w:author="Ramy Arnaout" w:date="2020-08-18T17:08:00Z">
        <w:r>
          <w:rPr>
            <w:rFonts w:cs="Arial" w:ascii="Arial" w:hAnsi="Arial"/>
          </w:rPr>
          <w:t xml:space="preserve">e.g. </w:t>
        </w:r>
      </w:ins>
      <w:r>
        <w:rPr>
          <w:rFonts w:cs="Arial" w:ascii="Arial" w:hAnsi="Arial"/>
        </w:rPr>
        <w:t>Shannon entropy (</w:t>
      </w:r>
      <w:r>
        <w:rPr>
          <w:rFonts w:cs="Arial" w:ascii="Arial" w:hAnsi="Arial"/>
          <w:i/>
          <w:iCs/>
        </w:rPr>
        <w:t>q</w:t>
      </w:r>
      <w:r>
        <w:rPr>
          <w:rFonts w:cs="Arial" w:ascii="Arial" w:hAnsi="Arial"/>
        </w:rPr>
        <w:t>=1), the Gini-Simpson index (</w:t>
      </w:r>
      <w:r>
        <w:rPr>
          <w:rFonts w:cs="Arial" w:ascii="Arial" w:hAnsi="Arial"/>
          <w:i/>
          <w:iCs/>
        </w:rPr>
        <w:t>q</w:t>
      </w:r>
      <w:r>
        <w:rPr>
          <w:rFonts w:cs="Arial" w:ascii="Arial" w:hAnsi="Arial"/>
        </w:rPr>
        <w:t>=2), the Berger-Parker index (</w:t>
      </w:r>
      <w:r>
        <w:rPr>
          <w:rFonts w:cs="Arial" w:ascii="Arial" w:hAnsi="Arial"/>
          <w:i/>
          <w:iCs/>
        </w:rPr>
        <w:t>q</w:t>
      </w:r>
      <w:r>
        <w:rPr>
          <w:rFonts w:cs="Arial" w:ascii="Arial" w:hAnsi="Arial"/>
        </w:rPr>
        <w:t xml:space="preserve">=∞), and </w:t>
      </w:r>
      <w:del w:id="26" w:author="Ramy Arnaout" w:date="2020-08-18T17:08:00Z">
        <w:r>
          <w:rPr>
            <w:rFonts w:cs="Arial" w:ascii="Arial" w:hAnsi="Arial"/>
          </w:rPr>
          <w:delText xml:space="preserve">many </w:delText>
        </w:r>
      </w:del>
      <w:r>
        <w:rPr>
          <w:rFonts w:cs="Arial" w:ascii="Arial" w:hAnsi="Arial"/>
        </w:rPr>
        <w:t xml:space="preserve">others. These indices are also called </w:t>
      </w:r>
      <w:r>
        <w:rPr>
          <w:rFonts w:cs="Arial" w:ascii="Arial" w:hAnsi="Arial"/>
          <w:i/>
          <w:iCs/>
        </w:rPr>
        <w:t>D</w:t>
      </w:r>
      <w:ins w:id="27" w:author="Ramy Arnaout" w:date="2020-08-18T17:08:00Z">
        <w:r>
          <w:rPr>
            <w:rFonts w:cs="Arial" w:ascii="Arial" w:hAnsi="Arial"/>
            <w:i/>
            <w:iCs/>
          </w:rPr>
          <w:t xml:space="preserve"> </w:t>
        </w:r>
      </w:ins>
      <w:del w:id="28" w:author="Ramy Arnaout" w:date="2020-08-18T17:08:00Z">
        <w:r>
          <w:rPr>
            <w:rFonts w:cs="Arial" w:ascii="Arial" w:hAnsi="Arial"/>
            <w:i/>
            <w:iCs/>
          </w:rPr>
          <w:delText>-</w:delText>
        </w:r>
      </w:del>
      <w:r>
        <w:rPr>
          <w:rFonts w:cs="Arial" w:ascii="Arial" w:hAnsi="Arial"/>
          <w:i/>
          <w:iCs/>
        </w:rPr>
        <w:t>numbers</w:t>
      </w:r>
      <w:r>
        <w:rPr>
          <w:rFonts w:cs="Arial" w:ascii="Arial" w:hAnsi="Arial"/>
        </w:rPr>
        <w:t xml:space="preserve">, </w:t>
      </w:r>
      <w:r>
        <w:rPr>
          <w:rFonts w:cs="Arial" w:ascii="Arial" w:hAnsi="Arial"/>
          <w:i/>
          <w:iCs/>
        </w:rPr>
        <w:t>Hill numbers</w:t>
      </w:r>
      <w:r>
        <w:rPr>
          <w:rFonts w:cs="Arial" w:ascii="Arial" w:hAnsi="Arial"/>
        </w:rPr>
        <w:t xml:space="preserve">, or </w:t>
      </w:r>
      <w:r>
        <w:rPr>
          <w:rFonts w:cs="Arial" w:ascii="Arial" w:hAnsi="Arial"/>
          <w:i/>
          <w:iCs/>
        </w:rPr>
        <w:t>effective numbers</w:t>
      </w:r>
      <w:r>
        <w:rPr>
          <w:rFonts w:cs="Arial" w:ascii="Arial" w:hAnsi="Arial"/>
        </w:rPr>
        <w:t xml:space="preserve"> (as in, for example, the "effective-number" form of Shannon entropy)</w:t>
      </w:r>
      <w:del w:id="29" w:author="Ramy Arnaout" w:date="2020-08-18T17:09:00Z">
        <w:r>
          <w:rPr>
            <w:rFonts w:cs="Arial" w:ascii="Arial" w:hAnsi="Arial"/>
          </w:rPr>
          <w:delText xml:space="preserve"> </w:delText>
        </w:r>
      </w:del>
      <w:del w:id="30" w:author="Ramy Arnaout" w:date="2020-08-18T17:09:00Z">
        <w:bookmarkStart w:id="2" w:name="ZOTERO_BREF_8e5PzQbQqDT4"/>
        <w:r>
          <w:rPr>
            <w:rFonts w:cs="Arial" w:ascii="Arial" w:hAnsi="Arial"/>
          </w:rPr>
          <w:delText>(Hill, 1973)</w:delText>
        </w:r>
      </w:del>
      <w:del w:id="31" w:author="Ramy Arnaout" w:date="2020-08-18T17:09:00Z">
        <w:bookmarkEnd w:id="2"/>
        <w:r>
          <w:rPr>
            <w:rFonts w:cs="Arial" w:ascii="Arial" w:hAnsi="Arial"/>
          </w:rPr>
          <w:delText xml:space="preserve">. </w:delText>
        </w:r>
      </w:del>
      <w:ins w:id="32" w:author="Ramy Arnaout" w:date="2020-08-18T17:09:00Z">
        <w:r>
          <w:rPr>
            <w:rFonts w:cs="Arial" w:ascii="Arial" w:hAnsi="Arial"/>
          </w:rPr>
          <w:t xml:space="preserve">. </w:t>
        </w:r>
      </w:ins>
      <w:r>
        <w:rPr>
          <w:rFonts w:cs="Arial" w:ascii="Arial" w:hAnsi="Arial"/>
        </w:rPr>
        <w:t xml:space="preserve">The reader is referred to the Wikipedia </w:t>
      </w:r>
      <w:hyperlink r:id="rId2">
        <w:r>
          <w:rPr>
            <w:rStyle w:val="InternetLink"/>
            <w:rFonts w:cs="Arial" w:ascii="Arial" w:hAnsi="Arial"/>
          </w:rPr>
          <w:t>entry</w:t>
        </w:r>
      </w:hyperlink>
      <w:r>
        <w:rPr>
          <w:rFonts w:cs="Arial" w:ascii="Arial" w:hAnsi="Arial"/>
        </w:rPr>
        <w:t xml:space="preserve"> on diversity indices for further discussion.</w:t>
      </w:r>
    </w:p>
    <w:p>
      <w:pPr>
        <w:pStyle w:val="Normal"/>
        <w:spacing w:before="0" w:after="245"/>
        <w:rPr>
          <w:i/>
          <w:i/>
          <w:iCs/>
        </w:rPr>
      </w:pPr>
      <w:r>
        <w:rPr>
          <w:rFonts w:cs="Arial" w:ascii="Arial" w:hAnsi="Arial"/>
          <w:i/>
          <w:iCs/>
        </w:rPr>
        <w:t>1.2.2 Diversity with Similarity</w:t>
      </w:r>
    </w:p>
    <w:p>
      <w:pPr>
        <w:pStyle w:val="Normal"/>
        <w:spacing w:before="0" w:after="245"/>
        <w:rPr>
          <w:rFonts w:ascii="Arial" w:hAnsi="Arial" w:cs="Arial"/>
          <w:ins w:id="37" w:author="Ramy Arnaout" w:date="2020-08-18T17:15:00Z"/>
        </w:rPr>
      </w:pPr>
      <w:r>
        <w:rPr>
          <w:rFonts w:cs="Arial" w:ascii="Arial" w:hAnsi="Arial"/>
        </w:rPr>
        <w:t xml:space="preserve">In addition to using </w:t>
      </w:r>
      <w:r>
        <w:rPr>
          <w:rFonts w:cs="Arial" w:ascii="Arial" w:hAnsi="Arial"/>
          <w:i/>
          <w:iCs/>
        </w:rPr>
        <w:t>q</w:t>
      </w:r>
      <w:r>
        <w:rPr>
          <w:rFonts w:cs="Arial" w:ascii="Arial" w:hAnsi="Arial"/>
        </w:rPr>
        <w:t xml:space="preserve"> to upweight higher-frequency species, it is often also useful to consider the </w:t>
      </w:r>
      <w:r>
        <w:rPr>
          <w:rFonts w:cs="Arial" w:ascii="Arial" w:hAnsi="Arial"/>
          <w:i/>
          <w:iCs/>
        </w:rPr>
        <w:t xml:space="preserve">similarity </w:t>
      </w:r>
      <w:r>
        <w:rPr>
          <w:rFonts w:cs="Arial" w:ascii="Arial" w:hAnsi="Arial"/>
        </w:rPr>
        <w:t>between pairs of species in measuring diversity. The idea here is that an ecosystem consisting of</w:t>
      </w:r>
      <w:ins w:id="33" w:author="Ramy Arnaout" w:date="2020-08-18T17:10:00Z">
        <w:r>
          <w:rPr>
            <w:rFonts w:cs="Arial" w:ascii="Arial" w:hAnsi="Arial"/>
          </w:rPr>
          <w:t xml:space="preserve">, say, </w:t>
        </w:r>
      </w:ins>
      <w:del w:id="34" w:author="Ramy Arnaout" w:date="2020-08-18T17:09:00Z">
        <w:r>
          <w:rPr>
            <w:rFonts w:cs="Arial" w:ascii="Arial" w:hAnsi="Arial"/>
          </w:rPr>
          <w:delText xml:space="preserve"> </w:delText>
        </w:r>
      </w:del>
      <w:r>
        <w:rPr>
          <w:rFonts w:cs="Arial" w:ascii="Arial" w:hAnsi="Arial"/>
        </w:rPr>
        <w:t>100 very different animal and plant species seems intuitively more diverse than</w:t>
      </w:r>
      <w:ins w:id="35" w:author="Ramy Arnaout" w:date="2020-08-18T17:09:00Z">
        <w:r>
          <w:rPr>
            <w:rFonts w:cs="Arial" w:ascii="Arial" w:hAnsi="Arial"/>
          </w:rPr>
          <w:t xml:space="preserve"> </w:t>
        </w:r>
      </w:ins>
      <w:del w:id="36" w:author="Ramy Arnaout" w:date="2020-08-18T17:09:00Z">
        <w:r>
          <w:rPr>
            <w:rFonts w:cs="Arial" w:ascii="Arial" w:hAnsi="Arial"/>
          </w:rPr>
          <w:delText xml:space="preserve">, say, </w:delText>
        </w:r>
      </w:del>
      <w:r>
        <w:rPr>
          <w:rFonts w:cs="Arial" w:ascii="Arial" w:hAnsi="Arial"/>
        </w:rPr>
        <w:t xml:space="preserve">an ecosystem that consists of 100 lichens; incorporating similarity allows </w:t>
      </w:r>
      <w:r>
        <w:rPr>
          <w:rFonts w:cs="Arial" w:ascii="Arial" w:hAnsi="Arial"/>
          <w:i/>
          <w:iCs/>
        </w:rPr>
        <w:t>D</w:t>
      </w:r>
      <w:r>
        <w:rPr>
          <w:rFonts w:cs="Arial" w:ascii="Arial" w:hAnsi="Arial"/>
        </w:rPr>
        <w:t>-number measures to reflect this intuition.</w:t>
      </w:r>
    </w:p>
    <w:p>
      <w:pPr>
        <w:pStyle w:val="Normal"/>
        <w:spacing w:before="0" w:after="245"/>
        <w:rPr>
          <w:rFonts w:ascii="Arial" w:hAnsi="Arial" w:cs="Arial"/>
          <w:ins w:id="43" w:author="Ramy Arnaout" w:date="2020-08-18T17:11:00Z"/>
        </w:rPr>
      </w:pPr>
      <w:del w:id="38" w:author="Ramy Arnaout" w:date="2020-08-18T17:15:00Z">
        <w:r>
          <w:rPr>
            <w:rFonts w:cs="Arial" w:ascii="Arial" w:hAnsi="Arial"/>
          </w:rPr>
          <w:delText xml:space="preserve"> </w:delText>
        </w:r>
      </w:del>
      <w:r>
        <w:rPr>
          <w:rFonts w:cs="Arial" w:ascii="Arial" w:hAnsi="Arial"/>
        </w:rPr>
        <w:t xml:space="preserve">In the implementation here, this is done by constructing a similarity matrix, </w:t>
      </w:r>
      <w:r>
        <w:rPr>
          <w:rFonts w:cs="Arial" w:ascii="Arial" w:hAnsi="Arial"/>
          <w:b/>
          <w:bCs/>
          <w:i/>
          <w:iCs/>
        </w:rPr>
        <w:t>Z</w:t>
      </w:r>
      <w:r>
        <w:rPr>
          <w:rFonts w:cs="Arial" w:ascii="Arial" w:hAnsi="Arial"/>
        </w:rPr>
        <w:t xml:space="preserve">, whose axes are the species and whose entries are the pairwise similarity between each pair of species, with 0 being completely unique and 1 being completely similar. Note that ignoring similarity is the same as setting </w:t>
      </w:r>
      <w:r>
        <w:rPr>
          <w:rFonts w:cs="Arial" w:ascii="Arial" w:hAnsi="Arial"/>
          <w:b/>
          <w:bCs/>
          <w:i/>
          <w:iCs/>
        </w:rPr>
        <w:t>Z</w:t>
      </w:r>
      <w:r>
        <w:rPr>
          <w:rFonts w:cs="Arial" w:ascii="Arial" w:hAnsi="Arial"/>
        </w:rPr>
        <w:t xml:space="preserve"> to the identity matrix, </w:t>
      </w:r>
      <w:r>
        <w:rPr>
          <w:rFonts w:cs="Arial" w:ascii="Arial" w:hAnsi="Arial"/>
          <w:b/>
          <w:bCs/>
          <w:i/>
          <w:iCs/>
        </w:rPr>
        <w:t xml:space="preserve">I </w:t>
      </w:r>
      <w:r>
        <w:rPr>
          <w:rFonts w:cs="Arial" w:ascii="Arial" w:hAnsi="Arial"/>
        </w:rPr>
        <w:t xml:space="preserve"> (i.e., ones on the diagonal and zero everywhere else). The result is a set of </w:t>
      </w:r>
      <w:r>
        <w:rPr>
          <w:rFonts w:cs="Arial" w:ascii="Arial" w:hAnsi="Arial"/>
          <w:i/>
          <w:iCs/>
        </w:rPr>
        <w:t>D-</w:t>
      </w:r>
      <w:r>
        <w:rPr>
          <w:rFonts w:cs="Arial" w:ascii="Arial" w:hAnsi="Arial"/>
        </w:rPr>
        <w:t xml:space="preserve">numbers for </w:t>
      </w:r>
      <w:r>
        <w:rPr>
          <w:rFonts w:cs="Arial" w:ascii="Arial" w:hAnsi="Arial"/>
          <w:i/>
          <w:iCs/>
        </w:rPr>
        <w:t>similarity classes</w:t>
      </w:r>
      <w:r>
        <w:rPr>
          <w:rFonts w:cs="Arial" w:ascii="Arial" w:hAnsi="Arial"/>
        </w:rPr>
        <w:t xml:space="preserve">, or </w:t>
      </w:r>
      <w:r>
        <w:rPr>
          <w:rFonts w:cs="Arial" w:ascii="Arial" w:hAnsi="Arial"/>
          <w:i/>
          <w:iCs/>
        </w:rPr>
        <w:t>class diversity</w:t>
      </w:r>
      <w:r>
        <w:rPr>
          <w:rFonts w:cs="Arial" w:ascii="Arial" w:hAnsi="Arial"/>
        </w:rPr>
        <w:t xml:space="preserve">, which we write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(Leinster and Cobbold’s </w:t>
      </w:r>
      <w:r>
        <w:rPr>
          <w:rFonts w:cs="Arial" w:ascii="Arial" w:hAnsi="Arial"/>
          <w:i/>
          <w:iCs/>
          <w:vertAlign w:val="superscript"/>
        </w:rPr>
        <w:t>q</w:t>
      </w:r>
      <w:r>
        <w:rPr>
          <w:rFonts w:cs="Arial" w:ascii="Arial" w:hAnsi="Arial"/>
          <w:i/>
          <w:iCs/>
        </w:rPr>
        <w:t>D</w:t>
      </w:r>
      <w:r>
        <w:rPr>
          <w:rFonts w:cs="Arial" w:ascii="Arial" w:hAnsi="Arial"/>
          <w:b/>
          <w:bCs/>
          <w:i/>
          <w:iCs/>
          <w:vertAlign w:val="subscript"/>
        </w:rPr>
        <w:t>Z</w:t>
      </w:r>
      <w:r>
        <w:rPr>
          <w:rFonts w:cs="Arial" w:ascii="Arial" w:hAnsi="Arial"/>
        </w:rPr>
        <w:t xml:space="preserve">) instead of </w:t>
      </w:r>
      <w:r>
        <w:rPr>
          <w:rFonts w:cs="Arial" w:ascii="Arial" w:hAnsi="Arial"/>
          <w:i/>
          <w:iCs/>
          <w:vertAlign w:val="superscript"/>
        </w:rPr>
        <w:t>q</w:t>
      </w:r>
      <w:r>
        <w:rPr>
          <w:rFonts w:cs="Arial" w:ascii="Arial" w:hAnsi="Arial"/>
          <w:i/>
          <w:iCs/>
        </w:rPr>
        <w:t>D</w:t>
      </w:r>
      <w:r>
        <w:rPr>
          <w:rFonts w:cs="Arial" w:ascii="Arial" w:hAnsi="Arial"/>
        </w:rPr>
        <w:t xml:space="preserve">, where the </w:t>
      </w:r>
      <w:r>
        <w:rPr>
          <w:rFonts w:cs="Arial" w:ascii="Arial" w:hAnsi="Arial"/>
          <w:i/>
          <w:iCs/>
        </w:rPr>
        <w:t>S</w:t>
      </w:r>
      <w:r>
        <w:rPr>
          <w:rFonts w:cs="Arial" w:ascii="Arial" w:hAnsi="Arial"/>
        </w:rPr>
        <w:t xml:space="preserve"> subscript denotes "with similarity." When comparing to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w:t>
      </w:r>
      <w:r>
        <w:rPr>
          <w:rFonts w:cs="Arial" w:ascii="Arial" w:hAnsi="Arial"/>
          <w:i/>
          <w:iCs/>
          <w:vertAlign w:val="superscript"/>
        </w:rPr>
        <w:t>q</w:t>
      </w:r>
      <w:r>
        <w:rPr>
          <w:rFonts w:cs="Arial" w:ascii="Arial" w:hAnsi="Arial"/>
          <w:i/>
          <w:iCs/>
        </w:rPr>
        <w:t>D</w:t>
      </w:r>
      <w:r>
        <w:rPr>
          <w:rFonts w:cs="Arial" w:ascii="Arial" w:hAnsi="Arial"/>
        </w:rPr>
        <w:t xml:space="preserve"> can be considered </w:t>
      </w:r>
      <w:r>
        <w:rPr>
          <w:rFonts w:cs="Arial" w:ascii="Arial" w:hAnsi="Arial"/>
          <w:i/>
          <w:iCs/>
        </w:rPr>
        <w:t xml:space="preserve">species </w:t>
      </w:r>
      <w:r>
        <w:rPr>
          <w:rFonts w:cs="Arial" w:ascii="Arial" w:hAnsi="Arial"/>
        </w:rPr>
        <w:t xml:space="preserve">or </w:t>
      </w:r>
      <w:r>
        <w:rPr>
          <w:rFonts w:cs="Arial" w:ascii="Arial" w:hAnsi="Arial"/>
          <w:i/>
          <w:iCs/>
        </w:rPr>
        <w:t>raw diversity</w:t>
      </w:r>
      <w:r>
        <w:rPr>
          <w:rFonts w:cs="Arial" w:ascii="Arial" w:hAnsi="Arial"/>
        </w:rPr>
        <w:t xml:space="preserve">. The reader is referred to the work of Leinster and Cobbold and of Reeve </w:t>
      </w:r>
      <w:r>
        <w:rPr>
          <w:rFonts w:cs="Arial" w:ascii="Arial" w:hAnsi="Arial"/>
          <w:i/>
          <w:iCs/>
        </w:rPr>
        <w:t>et al.</w:t>
      </w:r>
      <w:r>
        <w:rPr>
          <w:rFonts w:cs="Arial" w:ascii="Arial" w:hAnsi="Arial"/>
        </w:rPr>
        <w:t xml:space="preserve"> for </w:t>
      </w:r>
      <w:del w:id="39" w:author="Ramy Arnaout" w:date="2020-08-18T17:10:00Z">
        <w:r>
          <w:rPr>
            <w:rFonts w:cs="Arial" w:ascii="Arial" w:hAnsi="Arial"/>
          </w:rPr>
          <w:delText>more details</w:delText>
        </w:r>
      </w:del>
      <w:ins w:id="40" w:author="Ramy Arnaout" w:date="2020-08-18T17:10:00Z">
        <w:r>
          <w:rPr>
            <w:rFonts w:cs="Arial" w:ascii="Arial" w:hAnsi="Arial"/>
          </w:rPr>
          <w:t xml:space="preserve">development </w:t>
        </w:r>
      </w:ins>
      <w:ins w:id="41" w:author="Ramy Arnaout" w:date="2020-08-18T17:11:00Z">
        <w:r>
          <w:rPr>
            <w:rFonts w:cs="Arial" w:ascii="Arial" w:hAnsi="Arial"/>
          </w:rPr>
          <w:t xml:space="preserve">and details </w:t>
        </w:r>
      </w:ins>
      <w:ins w:id="42" w:author="Ramy Arnaout" w:date="2020-08-18T17:10:00Z">
        <w:r>
          <w:rPr>
            <w:rFonts w:cs="Arial" w:ascii="Arial" w:hAnsi="Arial"/>
          </w:rPr>
          <w:t>of the mathematical framework that we implement here</w:t>
        </w:r>
      </w:ins>
      <w:r>
        <w:rPr>
          <w:rFonts w:cs="Arial" w:ascii="Arial" w:hAnsi="Arial"/>
        </w:rPr>
        <w:t xml:space="preserve"> </w:t>
      </w:r>
      <w:bookmarkStart w:id="3" w:name="ZOTERO_BREF_7nTXhDRE1itb"/>
      <w:r>
        <w:rPr>
          <w:rFonts w:cs="Arial" w:ascii="Arial" w:hAnsi="Arial"/>
        </w:rPr>
        <w:t>(Leinster and Cobbold, 2012; Reeve et al., 2014)</w:t>
      </w:r>
      <w:bookmarkEnd w:id="3"/>
      <w:r>
        <w:rPr>
          <w:rFonts w:cs="Arial" w:ascii="Arial" w:hAnsi="Arial"/>
        </w:rPr>
        <w:t xml:space="preserve">. </w:t>
      </w:r>
    </w:p>
    <w:p>
      <w:pPr>
        <w:pStyle w:val="Normal"/>
        <w:spacing w:before="0" w:after="245"/>
        <w:rPr/>
      </w:pPr>
      <w:r>
        <w:rPr>
          <w:rFonts w:cs="Arial" w:ascii="Arial" w:hAnsi="Arial"/>
        </w:rPr>
        <w:t xml:space="preserve">Especially when ignoring similarity, </w:t>
      </w:r>
      <w:del w:id="44" w:author="Ramy Arnaout" w:date="2020-08-18T17:11:00Z">
        <w:r>
          <w:rPr>
            <w:rFonts w:cs="Arial" w:ascii="Arial" w:hAnsi="Arial"/>
          </w:rPr>
          <w:delText xml:space="preserve">when </w:delText>
        </w:r>
      </w:del>
      <w:r>
        <w:rPr>
          <w:rFonts w:cs="Arial" w:ascii="Arial" w:hAnsi="Arial"/>
        </w:rPr>
        <w:t xml:space="preserve">diversity measured on samples </w:t>
      </w:r>
      <w:ins w:id="45" w:author="Ramy Arnaout" w:date="2020-08-18T17:11:00Z">
        <w:r>
          <w:rPr>
            <w:rFonts w:cs="Arial" w:ascii="Arial" w:hAnsi="Arial"/>
          </w:rPr>
          <w:t>from</w:t>
        </w:r>
      </w:ins>
      <w:del w:id="46" w:author="Ramy Arnaout" w:date="2020-08-18T17:11:00Z">
        <w:r>
          <w:rPr>
            <w:rFonts w:cs="Arial" w:ascii="Arial" w:hAnsi="Arial"/>
          </w:rPr>
          <w:delText>of</w:delText>
        </w:r>
      </w:del>
      <w:r>
        <w:rPr>
          <w:rFonts w:cs="Arial" w:ascii="Arial" w:hAnsi="Arial"/>
        </w:rPr>
        <w:t xml:space="preserve"> complex systems can substantially underestimate the diversity in the overall system from which the sample was taken</w:t>
      </w:r>
      <w:ins w:id="47" w:author="Ramy Arnaout" w:date="2020-08-18T17:11:00Z">
        <w:r>
          <w:rPr>
            <w:rFonts w:cs="Arial" w:ascii="Arial" w:hAnsi="Arial"/>
          </w:rPr>
          <w:t>.</w:t>
        </w:r>
      </w:ins>
      <w:del w:id="48" w:author="Ramy Arnaout" w:date="2020-08-18T17:11:00Z">
        <w:r>
          <w:rPr>
            <w:rFonts w:cs="Arial" w:ascii="Arial" w:hAnsi="Arial"/>
          </w:rPr>
          <w:delText>;</w:delText>
        </w:r>
      </w:del>
      <w:r>
        <w:rPr>
          <w:rFonts w:cs="Arial" w:ascii="Arial" w:hAnsi="Arial"/>
        </w:rPr>
        <w:t xml:space="preserve"> Morty corrects for this error using Recon</w:t>
      </w:r>
      <w:ins w:id="49" w:author="Ramy Arnaout" w:date="2020-08-18T17:11:00Z">
        <w:r>
          <w:rPr>
            <w:rFonts w:cs="Arial" w:ascii="Arial" w:hAnsi="Arial"/>
          </w:rPr>
          <w:t xml:space="preserve"> (</w:t>
        </w:r>
      </w:ins>
      <w:ins w:id="50" w:author="Ramy Arnaout" w:date="2020-08-18T17:12:00Z">
        <w:r>
          <w:rPr>
            <w:rFonts w:cs="Arial" w:ascii="Arial" w:hAnsi="Arial"/>
          </w:rPr>
          <w:t xml:space="preserve">software </w:t>
        </w:r>
      </w:ins>
      <w:del w:id="51" w:author="Ramy Arnaout" w:date="2020-08-18T17:11:00Z">
        <w:r>
          <w:rPr>
            <w:rFonts w:cs="Arial" w:ascii="Arial" w:hAnsi="Arial"/>
          </w:rPr>
          <w:delText xml:space="preserve">, a software that </w:delText>
        </w:r>
      </w:del>
      <w:del w:id="52" w:author="Ramy Arnaout" w:date="2020-08-18T17:12:00Z">
        <w:r>
          <w:rPr>
            <w:rFonts w:cs="Arial" w:ascii="Arial" w:hAnsi="Arial"/>
          </w:rPr>
          <w:delText xml:space="preserve">also </w:delText>
        </w:r>
      </w:del>
      <w:r>
        <w:rPr>
          <w:rFonts w:cs="Arial" w:ascii="Arial" w:hAnsi="Arial"/>
        </w:rPr>
        <w:t xml:space="preserve">available </w:t>
      </w:r>
      <w:ins w:id="53" w:author="Ramy Arnaout" w:date="2020-08-18T17:12:00Z">
        <w:r>
          <w:rPr>
            <w:rFonts w:cs="Arial" w:ascii="Arial" w:hAnsi="Arial"/>
          </w:rPr>
          <w:t xml:space="preserve">separately </w:t>
        </w:r>
      </w:ins>
      <w:r>
        <w:rPr>
          <w:rFonts w:cs="Arial" w:ascii="Arial" w:hAnsi="Arial"/>
        </w:rPr>
        <w:t>on GitHub</w:t>
      </w:r>
      <w:ins w:id="54" w:author="Ramy Arnaout" w:date="2020-08-18T17:12:00Z">
        <w:r>
          <w:rPr>
            <w:rFonts w:cs="Arial" w:ascii="Arial" w:hAnsi="Arial"/>
          </w:rPr>
          <w:t xml:space="preserve">; </w:t>
        </w:r>
      </w:ins>
      <w:del w:id="55" w:author="Ramy Arnaout" w:date="2020-08-18T17:12:00Z">
        <w:r>
          <w:rPr>
            <w:rFonts w:cs="Arial" w:ascii="Arial" w:hAnsi="Arial"/>
          </w:rPr>
          <w:delText xml:space="preserve"> (</w:delText>
        </w:r>
      </w:del>
      <w:r>
        <w:rPr>
          <w:rFonts w:cs="Arial" w:ascii="Arial" w:hAnsi="Arial"/>
        </w:rPr>
        <w:t xml:space="preserve">see below). Therefore, installation of Recon is required in order to use Morty. Including similarity decreases the effective number, decreasing the likelihood of error, especially for larger samples. The reader is referred to Kaplinsky and Arnaout for more details on Recon </w:t>
      </w:r>
      <w:bookmarkStart w:id="4" w:name="ZOTERO_BREF_6e1ndn4PrTDs"/>
      <w:r>
        <w:rPr>
          <w:rFonts w:cs="Arial" w:ascii="Arial" w:hAnsi="Arial"/>
        </w:rPr>
        <w:t>(Kaplinsky and Arnaout, 2016)</w:t>
      </w:r>
      <w:bookmarkEnd w:id="4"/>
      <w:r>
        <w:rPr>
          <w:rFonts w:cs="Arial" w:ascii="Arial" w:hAnsi="Arial"/>
        </w:rPr>
        <w:t>.</w:t>
      </w:r>
    </w:p>
    <w:p>
      <w:pPr>
        <w:pStyle w:val="Normal"/>
        <w:spacing w:before="0" w:after="250"/>
        <w:pPrChange w:id="0" w:author="Ramy Arnaout" w:date="2020-08-18T16:47:00Z">
          <w:pPr>
            <w:spacing w:before="0" w:after="245"/>
          </w:pPr>
        </w:pPrChange>
        <w:rPr>
          <w:rFonts w:ascii="Arial" w:hAnsi="Arial" w:cs="Arial"/>
          <w:i/>
          <w:i/>
          <w:iCs/>
        </w:rPr>
      </w:pPr>
      <w:r>
        <w:rPr>
          <w:rFonts w:cs="Arial" w:ascii="Arial" w:hAnsi="Arial"/>
          <w:i/>
          <w:iCs/>
        </w:rPr>
        <w:t>1.2.3 Sub</w:t>
      </w:r>
      <w:ins w:id="56" w:author="Ramy Arnaout" w:date="2020-08-18T17:12:00Z">
        <w:r>
          <w:rPr>
            <w:rFonts w:cs="Arial" w:ascii="Arial" w:hAnsi="Arial"/>
            <w:i/>
            <w:iCs/>
          </w:rPr>
          <w:t>communities</w:t>
        </w:r>
      </w:ins>
      <w:del w:id="57" w:author="Ramy Arnaout" w:date="2020-08-18T17:12:00Z">
        <w:r>
          <w:rPr>
            <w:rFonts w:cs="Arial" w:ascii="Arial" w:hAnsi="Arial"/>
            <w:i/>
            <w:iCs/>
          </w:rPr>
          <w:delText>-</w:delText>
        </w:r>
      </w:del>
      <w:r>
        <w:rPr>
          <w:rFonts w:cs="Arial" w:ascii="Arial" w:hAnsi="Arial"/>
          <w:i/>
          <w:iCs/>
        </w:rPr>
        <w:t xml:space="preserve"> and </w:t>
      </w:r>
      <w:ins w:id="58" w:author="Ramy Arnaout" w:date="2020-08-18T16:44:00Z">
        <w:r>
          <w:rPr>
            <w:rFonts w:cs="Arial" w:ascii="Arial" w:hAnsi="Arial"/>
            <w:i/>
            <w:iCs/>
          </w:rPr>
          <w:t>M</w:t>
        </w:r>
      </w:ins>
      <w:del w:id="59" w:author="Ramy Arnaout" w:date="2020-08-18T16:44:00Z">
        <w:r>
          <w:rPr>
            <w:rFonts w:cs="Arial" w:ascii="Arial" w:hAnsi="Arial"/>
            <w:i/>
            <w:iCs/>
          </w:rPr>
          <w:delText>M</w:delText>
        </w:r>
      </w:del>
      <w:r>
        <w:rPr>
          <w:rFonts w:cs="Arial" w:ascii="Arial" w:hAnsi="Arial"/>
          <w:i/>
          <w:iCs/>
        </w:rPr>
        <w:t>eta</w:t>
      </w:r>
      <w:del w:id="60" w:author="Ramy Arnaout" w:date="2020-08-18T16:51:00Z">
        <w:r>
          <w:rPr>
            <w:rFonts w:cs="Arial" w:ascii="Arial" w:hAnsi="Arial"/>
            <w:i/>
            <w:iCs/>
          </w:rPr>
          <w:delText>-</w:delText>
        </w:r>
      </w:del>
      <w:r>
        <w:rPr>
          <w:rFonts w:cs="Arial" w:ascii="Arial" w:hAnsi="Arial"/>
          <w:i/>
          <w:iCs/>
        </w:rPr>
        <w:t>communities</w:t>
      </w:r>
    </w:p>
    <w:p>
      <w:pPr>
        <w:pStyle w:val="Normal"/>
        <w:spacing w:before="0" w:after="245"/>
        <w:rPr>
          <w:rFonts w:ascii="Arial" w:hAnsi="Arial" w:cs="Arial"/>
          <w:ins w:id="91" w:author="Ramy Arnaout" w:date="2020-08-18T17:15:00Z"/>
        </w:rPr>
      </w:pPr>
      <w:r>
        <w:rPr>
          <w:rFonts w:cs="Arial" w:ascii="Arial" w:hAnsi="Arial"/>
        </w:rPr>
        <w:t xml:space="preserve">A </w:t>
      </w:r>
      <w:r>
        <w:rPr>
          <w:rFonts w:cs="Arial" w:ascii="Arial" w:hAnsi="Arial"/>
          <w:i/>
          <w:iCs/>
        </w:rPr>
        <w:t>community</w:t>
      </w:r>
      <w:r>
        <w:rPr>
          <w:rFonts w:cs="Arial" w:ascii="Arial" w:hAnsi="Arial"/>
        </w:rPr>
        <w:t xml:space="preserve"> is a collection of individuals of different species</w:t>
      </w:r>
      <w:del w:id="61" w:author="Ramy Arnaout" w:date="2020-08-18T17:12:00Z">
        <w:r>
          <w:rPr>
            <w:rFonts w:cs="Arial" w:ascii="Arial" w:hAnsi="Arial"/>
          </w:rPr>
          <w:delText xml:space="preserve"> </w:delText>
        </w:r>
      </w:del>
      <w:del w:id="62" w:author="Ramy Arnaout" w:date="2020-08-18T17:12:00Z">
        <w:r>
          <w:rPr>
            <w:rFonts w:cs="Arial" w:ascii="Arial" w:hAnsi="Arial"/>
            <w:i/>
            <w:iCs/>
          </w:rPr>
          <w:delText>i</w:delText>
        </w:r>
      </w:del>
      <w:r>
        <w:rPr>
          <w:rFonts w:cs="Arial" w:ascii="Arial" w:hAnsi="Arial"/>
        </w:rPr>
        <w:t>. Each species</w:t>
      </w:r>
      <w:ins w:id="63" w:author="Ramy Arnaout" w:date="2020-08-18T17:12:00Z">
        <w:r>
          <w:rPr>
            <w:rFonts w:cs="Arial" w:ascii="Arial" w:hAnsi="Arial"/>
          </w:rPr>
          <w:t xml:space="preserve"> </w:t>
        </w:r>
      </w:ins>
      <w:ins w:id="64" w:author="Ramy Arnaout" w:date="2020-08-18T17:12:00Z">
        <w:r>
          <w:rPr>
            <w:rFonts w:cs="Arial" w:ascii="Arial" w:hAnsi="Arial"/>
            <w:i/>
          </w:rPr>
          <w:t>i</w:t>
        </w:r>
      </w:ins>
      <w:r>
        <w:rPr>
          <w:rFonts w:cs="Arial" w:ascii="Arial" w:hAnsi="Arial"/>
        </w:rPr>
        <w:t xml:space="preserve"> is present at a given frequency, </w:t>
      </w:r>
      <w:r>
        <w:rPr>
          <w:rFonts w:cs="Arial" w:ascii="Arial" w:hAnsi="Arial"/>
          <w:i/>
          <w:iCs/>
        </w:rPr>
        <w:t>p</w:t>
      </w:r>
      <w:r>
        <w:rPr>
          <w:rFonts w:cs="Arial" w:ascii="Arial" w:hAnsi="Arial"/>
          <w:i/>
          <w:iCs/>
          <w:vertAlign w:val="subscript"/>
        </w:rPr>
        <w:t>i</w:t>
      </w:r>
      <w:r>
        <w:rPr>
          <w:rFonts w:cs="Arial" w:ascii="Arial" w:hAnsi="Arial"/>
        </w:rPr>
        <w:t xml:space="preserve">. </w:t>
      </w:r>
      <w:ins w:id="65" w:author="Ramy Arnaout" w:date="2020-08-18T17:13:00Z">
        <w:r>
          <w:rPr>
            <w:rFonts w:cs="Arial" w:ascii="Arial" w:hAnsi="Arial"/>
          </w:rPr>
          <w:t xml:space="preserve">Morty calculates diveristy of individual communities and between pairs of communities. </w:t>
        </w:r>
      </w:ins>
      <w:ins w:id="66" w:author="Ramy Arnaout" w:date="2020-08-18T17:14:00Z">
        <w:r>
          <w:rPr>
            <w:rFonts w:cs="Arial" w:ascii="Arial" w:hAnsi="Arial"/>
          </w:rPr>
          <w:t xml:space="preserve">The </w:t>
        </w:r>
      </w:ins>
      <w:ins w:id="67" w:author="Ramy Arnaout" w:date="2020-08-18T17:13:00Z">
        <w:r>
          <w:rPr>
            <w:rFonts w:cs="Arial" w:ascii="Arial" w:hAnsi="Arial"/>
          </w:rPr>
          <w:t xml:space="preserve">two communities </w:t>
        </w:r>
      </w:ins>
      <w:ins w:id="68" w:author="Ramy Arnaout" w:date="2020-08-18T17:14:00Z">
        <w:r>
          <w:rPr>
            <w:rFonts w:cs="Arial" w:ascii="Arial" w:hAnsi="Arial"/>
          </w:rPr>
          <w:t xml:space="preserve">are referred to as </w:t>
        </w:r>
      </w:ins>
      <w:ins w:id="69" w:author="Ramy Arnaout" w:date="2020-08-18T17:14:00Z">
        <w:r>
          <w:rPr>
            <w:rFonts w:cs="Arial" w:ascii="Arial" w:hAnsi="Arial"/>
            <w:i/>
            <w:iCs/>
          </w:rPr>
          <w:t>subcommunities</w:t>
        </w:r>
      </w:ins>
      <w:ins w:id="70" w:author="Ramy Arnaout" w:date="2020-08-18T17:14:00Z">
        <w:r>
          <w:rPr>
            <w:rFonts w:cs="Arial" w:ascii="Arial" w:hAnsi="Arial"/>
          </w:rPr>
          <w:t xml:space="preserve">, and the two subcommunities </w:t>
        </w:r>
      </w:ins>
      <w:ins w:id="71" w:author="Ramy Arnaout" w:date="2020-08-18T17:13:00Z">
        <w:r>
          <w:rPr>
            <w:rFonts w:cs="Arial" w:ascii="Arial" w:hAnsi="Arial"/>
          </w:rPr>
          <w:t xml:space="preserve">together are referred to </w:t>
        </w:r>
      </w:ins>
      <w:ins w:id="72" w:author="Ramy Arnaout" w:date="2020-08-18T17:14:00Z">
        <w:r>
          <w:rPr>
            <w:rFonts w:cs="Arial" w:ascii="Arial" w:hAnsi="Arial"/>
          </w:rPr>
          <w:t xml:space="preserve">as a </w:t>
        </w:r>
      </w:ins>
      <w:del w:id="73" w:author="Ramy Arnaout" w:date="2020-08-18T17:13:00Z">
        <w:r>
          <w:rPr>
            <w:rFonts w:cs="Arial" w:ascii="Arial" w:hAnsi="Arial"/>
          </w:rPr>
          <w:delText xml:space="preserve">It is useful to think of all the data </w:delText>
        </w:r>
      </w:del>
      <w:del w:id="74" w:author="Ramy Arnaout" w:date="2020-08-18T17:12:00Z">
        <w:r>
          <w:rPr>
            <w:rFonts w:cs="Arial" w:ascii="Arial" w:hAnsi="Arial"/>
          </w:rPr>
          <w:delText xml:space="preserve">we </w:delText>
        </w:r>
      </w:del>
      <w:del w:id="75" w:author="Ramy Arnaout" w:date="2020-08-18T17:13:00Z">
        <w:r>
          <w:rPr>
            <w:rFonts w:cs="Arial" w:ascii="Arial" w:hAnsi="Arial"/>
          </w:rPr>
          <w:delText xml:space="preserve">have as a </w:delText>
        </w:r>
      </w:del>
      <w:r>
        <w:rPr>
          <w:rFonts w:cs="Arial" w:ascii="Arial" w:hAnsi="Arial"/>
          <w:i/>
          <w:iCs/>
          <w:rPrChange w:id="0" w:author="Ramy Arnaout" w:date="2020-08-18T16:45:00Z"/>
        </w:rPr>
        <w:t>metacommunity</w:t>
      </w:r>
      <w:del w:id="77" w:author="Ramy Arnaout" w:date="2020-08-18T17:14:00Z">
        <w:r>
          <w:rPr>
            <w:rFonts w:cs="Arial" w:ascii="Arial" w:hAnsi="Arial"/>
          </w:rPr>
          <w:delText xml:space="preserve"> that </w:delText>
        </w:r>
      </w:del>
      <w:del w:id="78" w:author="Ramy Arnaout" w:date="2020-08-18T17:13:00Z">
        <w:r>
          <w:rPr>
            <w:rFonts w:cs="Arial" w:ascii="Arial" w:hAnsi="Arial"/>
          </w:rPr>
          <w:delText xml:space="preserve">we </w:delText>
        </w:r>
      </w:del>
      <w:del w:id="79" w:author="Ramy Arnaout" w:date="2020-08-18T17:14:00Z">
        <w:r>
          <w:rPr>
            <w:rFonts w:cs="Arial" w:ascii="Arial" w:hAnsi="Arial"/>
          </w:rPr>
          <w:delText xml:space="preserve">split into two </w:delText>
        </w:r>
      </w:del>
      <w:del w:id="80" w:author="Ramy Arnaout" w:date="2020-08-18T17:14:00Z">
        <w:r>
          <w:rPr>
            <w:rFonts w:cs="Arial" w:ascii="Arial" w:hAnsi="Arial"/>
            <w:i/>
            <w:iCs/>
          </w:rPr>
          <w:delText>subcommunities</w:delText>
        </w:r>
      </w:del>
      <w:r>
        <w:rPr>
          <w:rFonts w:cs="Arial" w:ascii="Arial" w:hAnsi="Arial"/>
          <w:rPrChange w:id="0" w:author="Ramy Arnaout" w:date="2020-08-18T16:45:00Z"/>
        </w:rPr>
        <w:t>.</w:t>
      </w:r>
      <w:del w:id="82" w:author="Rohit Arora" w:date="2020-08-18T19:02:52Z">
        <w:r>
          <w:rPr>
            <w:rFonts w:cs="Arial" w:ascii="Arial" w:hAnsi="Arial"/>
          </w:rPr>
          <w:commentReference w:id="0"/>
        </w:r>
      </w:del>
      <w:r>
        <w:rPr>
          <w:rFonts w:cs="Arial" w:ascii="Arial" w:hAnsi="Arial"/>
        </w:rPr>
        <w:t xml:space="preserve"> (In principle </w:t>
      </w:r>
      <w:del w:id="83" w:author="Ramy Arnaout" w:date="2020-08-18T17:14:00Z">
        <w:r>
          <w:rPr>
            <w:rFonts w:cs="Arial" w:ascii="Arial" w:hAnsi="Arial"/>
          </w:rPr>
          <w:delText xml:space="preserve">we can split </w:delText>
        </w:r>
      </w:del>
      <w:ins w:id="84" w:author="Ramy Arnaout" w:date="2020-08-18T17:14:00Z">
        <w:r>
          <w:rPr>
            <w:rFonts w:cs="Arial" w:ascii="Arial" w:hAnsi="Arial"/>
          </w:rPr>
          <w:t xml:space="preserve">one can </w:t>
        </w:r>
      </w:ins>
      <w:ins w:id="85" w:author="Ramy Arnaout" w:date="2020-08-18T17:15:00Z">
        <w:r>
          <w:rPr>
            <w:rFonts w:cs="Arial" w:ascii="Arial" w:hAnsi="Arial"/>
          </w:rPr>
          <w:t>compare diversity among</w:t>
        </w:r>
      </w:ins>
      <w:ins w:id="86" w:author="Ramy Arnaout" w:date="2020-08-18T17:14:00Z">
        <w:r>
          <w:rPr>
            <w:rFonts w:cs="Arial" w:ascii="Arial" w:hAnsi="Arial"/>
          </w:rPr>
          <w:t xml:space="preserve"> </w:t>
        </w:r>
      </w:ins>
      <w:del w:id="87" w:author="Ramy Arnaout" w:date="2020-08-18T17:14:00Z">
        <w:r>
          <w:rPr>
            <w:rFonts w:cs="Arial" w:ascii="Arial" w:hAnsi="Arial"/>
          </w:rPr>
          <w:delText xml:space="preserve">the metacommunity into </w:delText>
        </w:r>
      </w:del>
      <w:r>
        <w:rPr>
          <w:rFonts w:cs="Arial" w:ascii="Arial" w:hAnsi="Arial"/>
        </w:rPr>
        <w:t>any number of subcommunities</w:t>
      </w:r>
      <w:del w:id="88" w:author="Ramy Arnaout" w:date="2020-08-18T17:15:00Z">
        <w:r>
          <w:rPr>
            <w:rFonts w:cs="Arial" w:ascii="Arial" w:hAnsi="Arial"/>
          </w:rPr>
          <w:delText>, down to the limit of one individual per subcommunity</w:delText>
        </w:r>
      </w:del>
      <w:r>
        <w:rPr>
          <w:rFonts w:cs="Arial" w:ascii="Arial" w:hAnsi="Arial"/>
        </w:rPr>
        <w:t xml:space="preserve">, but currently Morty is written for </w:t>
      </w:r>
      <w:del w:id="89" w:author="Ramy Arnaout" w:date="2020-08-18T17:15:00Z">
        <w:r>
          <w:rPr>
            <w:rFonts w:cs="Arial" w:ascii="Arial" w:hAnsi="Arial"/>
          </w:rPr>
          <w:delText>two subcommunities</w:delText>
        </w:r>
      </w:del>
      <w:ins w:id="90" w:author="Ramy Arnaout" w:date="2020-08-18T17:15:00Z">
        <w:r>
          <w:rPr>
            <w:rFonts w:cs="Arial" w:ascii="Arial" w:hAnsi="Arial"/>
          </w:rPr>
          <w:t>pairs</w:t>
        </w:r>
      </w:ins>
      <w:r>
        <w:rPr>
          <w:rFonts w:cs="Arial" w:ascii="Arial" w:hAnsi="Arial"/>
        </w:rPr>
        <w:t xml:space="preserve">.) </w:t>
      </w:r>
    </w:p>
    <w:p>
      <w:pPr>
        <w:pStyle w:val="Normal"/>
        <w:spacing w:before="0" w:after="245"/>
        <w:rPr>
          <w:rFonts w:ascii="Arial" w:hAnsi="Arial" w:cs="Arial"/>
          <w:ins w:id="97" w:author="Ramy Arnaout" w:date="2020-08-18T17:16:00Z"/>
        </w:rPr>
      </w:pPr>
      <w:r>
        <w:rPr>
          <w:rFonts w:cs="Arial" w:ascii="Arial" w:hAnsi="Arial"/>
        </w:rPr>
        <w:t>One chooses the subcommunities and the metacommunity based on the question at hand. For example, in immunology, we often have immune repertoires from two different individuals and desire some measure of the diversity within each repertoire, and of the overlap between them. In this case, each repertoire is a subcommunity</w:t>
      </w:r>
      <w:r>
        <w:rPr>
          <w:rFonts w:cs="Arial" w:ascii="Arial" w:hAnsi="Arial"/>
          <w:i/>
          <w:iCs/>
        </w:rPr>
        <w:t xml:space="preserve"> </w:t>
      </w:r>
      <w:r>
        <w:rPr>
          <w:rFonts w:cs="Arial" w:ascii="Arial" w:hAnsi="Arial"/>
        </w:rPr>
        <w:t xml:space="preserve">and the two subcommunities together form the metacommunity, and our measures will be the alpha diversity of each subcommunity and the beta diversity between them. Note that alpha and beta diversity are </w:t>
      </w:r>
      <w:ins w:id="92" w:author="Ramy Arnaout" w:date="2020-08-18T17:16:00Z">
        <w:r>
          <w:rPr>
            <w:rFonts w:cs="Arial" w:ascii="Arial" w:hAnsi="Arial"/>
          </w:rPr>
          <w:t>in</w:t>
        </w:r>
      </w:ins>
      <w:del w:id="93" w:author="Ramy Arnaout" w:date="2020-08-18T17:16:00Z">
        <w:r>
          <w:rPr>
            <w:rFonts w:cs="Arial" w:ascii="Arial" w:hAnsi="Arial"/>
          </w:rPr>
          <w:delText xml:space="preserve">not </w:delText>
        </w:r>
      </w:del>
      <w:r>
        <w:rPr>
          <w:rFonts w:cs="Arial" w:ascii="Arial" w:hAnsi="Arial"/>
        </w:rPr>
        <w:t xml:space="preserve">dependent </w:t>
      </w:r>
      <w:del w:id="94" w:author="Ramy Arnaout" w:date="2020-08-18T17:16:00Z">
        <w:r>
          <w:rPr>
            <w:rFonts w:cs="Arial" w:ascii="Arial" w:hAnsi="Arial"/>
          </w:rPr>
          <w:delText xml:space="preserve">on </w:delText>
        </w:r>
      </w:del>
      <w:ins w:id="95" w:author="Ramy Arnaout" w:date="2020-08-18T17:16:00Z">
        <w:r>
          <w:rPr>
            <w:rFonts w:cs="Arial" w:ascii="Arial" w:hAnsi="Arial"/>
          </w:rPr>
          <w:t xml:space="preserve">of </w:t>
        </w:r>
      </w:ins>
      <w:r>
        <w:rPr>
          <w:rFonts w:cs="Arial" w:ascii="Arial" w:hAnsi="Arial"/>
        </w:rPr>
        <w:t>each other and therefore can be measured independently of each other</w:t>
      </w:r>
      <w:ins w:id="96" w:author="Ramy Arnaout" w:date="2020-08-18T17:16:00Z">
        <w:r>
          <w:rPr>
            <w:rFonts w:cs="Arial" w:ascii="Arial" w:hAnsi="Arial"/>
          </w:rPr>
          <w:t xml:space="preserve"> </w:t>
        </w:r>
      </w:ins>
      <w:bookmarkStart w:id="5" w:name="ZOTERO_BREF_H4U0f9WNJGPvq9ZTrTeAI"/>
      <w:r>
        <w:rPr>
          <w:rFonts w:cs="Arial" w:ascii="Arial" w:hAnsi="Arial"/>
        </w:rPr>
        <w:t>(Jost, 2007)</w:t>
      </w:r>
      <w:bookmarkEnd w:id="5"/>
      <w:r>
        <w:rPr>
          <w:rFonts w:cs="Arial" w:ascii="Arial" w:hAnsi="Arial"/>
        </w:rPr>
        <w:t xml:space="preserve">. </w:t>
      </w:r>
    </w:p>
    <w:p>
      <w:pPr>
        <w:pStyle w:val="Normal"/>
        <w:spacing w:before="0" w:after="245"/>
        <w:rPr/>
      </w:pPr>
      <w:r>
        <w:rPr>
          <w:rFonts w:cs="Arial" w:ascii="Arial" w:hAnsi="Arial"/>
        </w:rPr>
        <w:t xml:space="preserve">There are different ways one can measure beta diversity </w:t>
      </w:r>
      <w:bookmarkStart w:id="6" w:name="ZOTERO_BREF_UwYQl9cKEsxO"/>
      <w:r>
        <w:rPr>
          <w:rFonts w:cs="Arial" w:ascii="Arial" w:hAnsi="Arial"/>
        </w:rPr>
        <w:t>(Chiu et al., 2014; Jost, 2007; Reeve et al., 2014)</w:t>
      </w:r>
      <w:bookmarkEnd w:id="6"/>
      <w:r>
        <w:rPr>
          <w:rFonts w:cs="Arial" w:ascii="Arial" w:hAnsi="Arial"/>
        </w:rPr>
        <w:t xml:space="preserve">. Following Reeve </w:t>
      </w:r>
      <w:r>
        <w:rPr>
          <w:rFonts w:cs="Arial" w:ascii="Arial" w:hAnsi="Arial"/>
          <w:iCs/>
          <w:rPrChange w:id="0" w:author="Ramy Arnaout" w:date="2020-08-18T17:16:00Z"/>
        </w:rPr>
        <w:t>et al.</w:t>
      </w:r>
      <w:ins w:id="99" w:author="Ramy Arnaout" w:date="2020-08-18T17:16:00Z">
        <w:r>
          <w:rPr>
            <w:rFonts w:cs="Arial" w:ascii="Arial" w:hAnsi="Arial"/>
          </w:rPr>
          <w:t xml:space="preserve"> 2014</w:t>
        </w:r>
      </w:ins>
      <w:r>
        <w:rPr>
          <w:rFonts w:cs="Arial" w:ascii="Arial" w:hAnsi="Arial"/>
        </w:rPr>
        <w:t>, Morty outputs how</w:t>
      </w:r>
      <w:r>
        <w:rPr>
          <w:rFonts w:cs="Arial" w:ascii="Arial" w:hAnsi="Arial"/>
          <w:i/>
          <w:iCs/>
        </w:rPr>
        <w:t xml:space="preserve"> representative</w:t>
      </w:r>
      <w:r>
        <w:rPr>
          <w:rFonts w:cs="Arial" w:ascii="Arial" w:hAnsi="Arial"/>
        </w:rPr>
        <w:t xml:space="preserve"> </w:t>
      </w:r>
      <w:ins w:id="100" w:author="Ramy Arnaout" w:date="2020-08-18T17:16:00Z">
        <w:r>
          <w:rPr>
            <w:rFonts w:cs="Arial" w:ascii="Arial" w:hAnsi="Arial"/>
          </w:rPr>
          <w:t xml:space="preserve">of the metacommunity </w:t>
        </w:r>
      </w:ins>
      <w:r>
        <w:rPr>
          <w:rFonts w:cs="Arial" w:ascii="Arial" w:hAnsi="Arial"/>
        </w:rPr>
        <w:t>each subcommunity is</w:t>
      </w:r>
      <w:del w:id="101" w:author="Ramy Arnaout" w:date="2020-08-18T17:16:00Z">
        <w:r>
          <w:rPr>
            <w:rFonts w:cs="Arial" w:ascii="Arial" w:hAnsi="Arial"/>
          </w:rPr>
          <w:delText xml:space="preserve"> for the metacommunity</w:delText>
        </w:r>
      </w:del>
      <w:r>
        <w:rPr>
          <w:rFonts w:cs="Arial" w:ascii="Arial" w:hAnsi="Arial"/>
        </w:rPr>
        <w:t xml:space="preserve">; if two subcommunities of equal size have nothing in common, then each constitutes half of the diversity of the metacommunity, and the normalized </w:t>
      </w:r>
      <w:r>
        <w:rPr>
          <w:rFonts w:cs="Arial" w:ascii="Arial" w:hAnsi="Arial"/>
          <w:i/>
          <w:iCs/>
        </w:rPr>
        <w:t xml:space="preserve">representativeness </w:t>
      </w:r>
      <w:r>
        <w:rPr>
          <w:rFonts w:cs="Arial" w:ascii="Arial" w:hAnsi="Arial"/>
        </w:rPr>
        <w:t>of each subcommunity for the metacommunity is 0.5. The normalized representativeness of subcommunity 1 for the metacommunity is</w:t>
      </w:r>
      <w:ins w:id="102" w:author="Ramy Arnaout" w:date="2020-08-18T17:17:00Z">
        <w:r>
          <w:rPr>
            <w:rFonts w:cs="Arial" w:ascii="Arial" w:hAnsi="Arial"/>
          </w:rPr>
          <w:t xml:space="preserve"> written</w:t>
        </w:r>
      </w:ins>
      <w:r>
        <w:rPr>
          <w:rFonts w:cs="Arial" w:ascii="Arial" w:hAnsi="Arial"/>
        </w:rPr>
        <w:t xml:space="preserve">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("rho-bar 1"), and that of subcommunity 2 is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r>
        <w:rPr>
          <w:rFonts w:cs="Arial" w:ascii="Arial" w:hAnsi="Arial"/>
        </w:rPr>
        <w:t xml:space="preserve">. Note that generally,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ins w:id="103" w:author="Ramy Arnaout" w:date="2020-08-18T17:17:00Z">
        <w:r>
          <w:rPr>
            <w:rFonts w:cs="Arial" w:ascii="Arial" w:hAnsi="Arial"/>
          </w:rPr>
          <w:t>.</w:t>
        </w:r>
      </w:ins>
      <w:del w:id="104" w:author="Ramy Arnaout" w:date="2020-08-18T17:17:00Z">
        <w:r>
          <w:rPr>
            <w:rFonts w:cs="Arial" w:ascii="Arial" w:hAnsi="Arial"/>
          </w:rPr>
          <w:delText>;</w:delText>
        </w:r>
      </w:del>
      <w:r>
        <w:rPr>
          <w:rFonts w:cs="Arial" w:ascii="Arial" w:hAnsi="Arial"/>
        </w:rPr>
        <w:t xml:space="preserve"> Morty also outputs their average, </w:t>
      </w:r>
      <w:r>
        <w:rPr/>
      </w:r>
      <m:oMath xmlns:m="http://schemas.openxmlformats.org/officeDocument/2006/math">
        <m:bar>
          <m:barPr>
            <m:pos m:val="top"/>
          </m:barPr>
          <m:e>
            <m:r>
              <w:rPr>
                <w:rFonts w:ascii="Cambria Math" w:hAnsi="Cambria Math"/>
              </w:rPr>
              <m:t xml:space="preserve">R</m:t>
            </m:r>
          </m:e>
        </m:bar>
      </m:oMath>
      <w:r>
        <w:rPr>
          <w:rFonts w:cs="Arial" w:ascii="Arial" w:hAnsi="Arial"/>
        </w:rPr>
        <w:t>.</w:t>
      </w:r>
    </w:p>
    <w:p>
      <w:pPr>
        <w:pStyle w:val="Normal"/>
        <w:spacing w:before="0" w:after="245"/>
        <w:rPr/>
      </w:pPr>
      <w:r>
        <w:rPr>
          <w:rFonts w:cs="Arial" w:ascii="Arial" w:hAnsi="Arial"/>
        </w:rPr>
        <w:t xml:space="preserve">In addition, also following Reeve </w:t>
      </w:r>
      <w:r>
        <w:rPr>
          <w:rFonts w:cs="Arial" w:ascii="Arial" w:hAnsi="Arial"/>
          <w:iCs/>
          <w:rPrChange w:id="0" w:author="Ramy Arnaout" w:date="2020-08-18T17:17:00Z"/>
        </w:rPr>
        <w:t>et al</w:t>
      </w:r>
      <w:r>
        <w:rPr>
          <w:rFonts w:cs="Arial" w:ascii="Arial" w:hAnsi="Arial"/>
          <w:rPrChange w:id="0" w:author="Ramy Arnaout" w:date="2020-08-18T17:17:00Z"/>
        </w:rPr>
        <w:t>.</w:t>
      </w:r>
      <w:r>
        <w:rPr>
          <w:rFonts w:cs="Arial" w:ascii="Arial" w:hAnsi="Arial"/>
        </w:rPr>
        <w:t xml:space="preserve">, Morty outputs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("beta-bar 1")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2</w:t>
      </w:r>
      <w:r>
        <w:rPr>
          <w:rFonts w:cs="Arial" w:ascii="Arial" w:hAnsi="Arial"/>
        </w:rPr>
        <w:t xml:space="preserve">, which are the reciprocals of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 xml:space="preserve">2. </w:t>
      </w:r>
      <w:r>
        <w:rPr>
          <w:rFonts w:cs="Arial" w:ascii="Arial" w:hAnsi="Arial"/>
        </w:rPr>
        <w:t xml:space="preserve">The average of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 xml:space="preserve">2 </w:t>
      </w:r>
      <w:r>
        <w:rPr>
          <w:rFonts w:cs="Arial" w:ascii="Arial" w:hAnsi="Arial"/>
        </w:rPr>
        <w:t xml:space="preserve"> is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The </w:t>
      </w:r>
      <w:r>
        <w:rPr/>
      </w:r>
      <m:oMath xmlns:m="http://schemas.openxmlformats.org/officeDocument/2006/math">
        <m:bar>
          <m:barPr>
            <m:pos m:val="top"/>
          </m:barPr>
          <m:e>
            <m:r>
              <w:rPr>
                <w:rFonts w:ascii="Cambria Math" w:hAnsi="Cambria Math"/>
              </w:rPr>
              <m:t xml:space="preserve">β</m:t>
            </m:r>
          </m:e>
        </m:bar>
      </m:oMath>
      <w:r>
        <w:rPr>
          <w:rFonts w:cs="Arial" w:ascii="Arial" w:hAnsi="Arial"/>
          <w:i/>
          <w:iCs/>
          <w:vertAlign w:val="subscript"/>
        </w:rPr>
        <w:t>i</w:t>
      </w:r>
      <w:r>
        <w:rPr>
          <w:rFonts w:cs="Arial" w:ascii="Arial" w:hAnsi="Arial"/>
        </w:rPr>
        <w:t xml:space="preserve"> values are interpreted as the effective number of distinct subcommunities "like" subcommunity </w:t>
      </w:r>
      <w:r>
        <w:rPr>
          <w:rFonts w:cs="Arial" w:ascii="Arial" w:hAnsi="Arial"/>
          <w:i/>
          <w:iCs/>
        </w:rPr>
        <w:t>i</w:t>
      </w:r>
      <w:r>
        <w:rPr>
          <w:rFonts w:cs="Arial" w:ascii="Arial" w:hAnsi="Arial"/>
        </w:rPr>
        <w:t xml:space="preserve"> that the metacommunity contains. In the example above in which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=0.5,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=2, meaning that the metacommunity effectively contains two subcommunities like subcommunity 1. (As another example, if the U.S. state of California is subcommunity 1 and the United States is the metacommunity,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would indicate effectively how many distinct California-equivalents the United States comprises.) Thus,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is the average effective number of distinct subcommunities present in the metacommunity.</w:t>
      </w:r>
    </w:p>
    <w:p>
      <w:pPr>
        <w:pStyle w:val="Normal"/>
        <w:spacing w:before="0" w:after="245"/>
        <w:rPr>
          <w:b/>
          <w:b/>
          <w:bCs/>
        </w:rPr>
      </w:pPr>
      <w:r>
        <w:rPr>
          <w:rFonts w:cs="Arial" w:ascii="Arial" w:hAnsi="Arial"/>
          <w:b/>
          <w:bCs/>
        </w:rPr>
        <w:t>1.3. Features</w:t>
      </w:r>
    </w:p>
    <w:p>
      <w:pPr>
        <w:pStyle w:val="Normal"/>
        <w:spacing w:before="0" w:after="245"/>
        <w:rPr/>
      </w:pPr>
      <w:r>
        <w:rPr>
          <w:rFonts w:cs="Arial" w:ascii="Arial" w:hAnsi="Arial"/>
        </w:rPr>
        <w:t>Morty was built to compare pairs of repertoires</w:t>
      </w:r>
      <w:ins w:id="107" w:author="Ramy Arnaout" w:date="2020-08-18T17:18:00Z">
        <w:r>
          <w:rPr>
            <w:rFonts w:cs="Arial" w:ascii="Arial" w:hAnsi="Arial"/>
          </w:rPr>
          <w:t xml:space="preserve">, communities composed of </w:t>
        </w:r>
      </w:ins>
      <w:del w:id="108" w:author="Ramy Arnaout" w:date="2020-08-18T17:18:00Z">
        <w:r>
          <w:rPr>
            <w:rFonts w:cs="Arial" w:ascii="Arial" w:hAnsi="Arial"/>
          </w:rPr>
          <w:delText xml:space="preserve"> with </w:delText>
        </w:r>
      </w:del>
      <w:r>
        <w:rPr>
          <w:rFonts w:cs="Arial" w:ascii="Arial" w:hAnsi="Arial"/>
        </w:rPr>
        <w:t xml:space="preserve">very large numbers of </w:t>
      </w:r>
      <w:ins w:id="109" w:author="Ramy Arnaout" w:date="2020-08-18T17:18:00Z">
        <w:r>
          <w:rPr>
            <w:rFonts w:cs="Arial" w:ascii="Arial" w:hAnsi="Arial"/>
          </w:rPr>
          <w:t xml:space="preserve">species (made up of </w:t>
        </w:r>
      </w:ins>
      <w:r>
        <w:rPr>
          <w:rFonts w:cs="Arial" w:ascii="Arial" w:hAnsi="Arial"/>
        </w:rPr>
        <w:t>different amino-acid sequences</w:t>
      </w:r>
      <w:ins w:id="110" w:author="Ramy Arnaout" w:date="2020-08-18T17:18:00Z">
        <w:r>
          <w:rPr>
            <w:rFonts w:cs="Arial" w:ascii="Arial" w:hAnsi="Arial"/>
          </w:rPr>
          <w:t>)</w:t>
        </w:r>
      </w:ins>
      <w:r>
        <w:rPr>
          <w:rFonts w:cs="Arial" w:ascii="Arial" w:hAnsi="Arial"/>
        </w:rPr>
        <w:t xml:space="preserve"> </w:t>
      </w:r>
      <w:bookmarkStart w:id="7" w:name="ZOTERO_BREF_EaUColpFqUtr"/>
      <w:r>
        <w:rPr>
          <w:rFonts w:cs="Arial" w:ascii="Arial" w:hAnsi="Arial"/>
        </w:rPr>
        <w:t>(Arora and Arnaout, 2020)</w:t>
      </w:r>
      <w:bookmarkEnd w:id="7"/>
      <w:r>
        <w:rPr>
          <w:rFonts w:cs="Arial" w:ascii="Arial" w:hAnsi="Arial"/>
        </w:rPr>
        <w:t xml:space="preserve">. </w:t>
      </w:r>
      <w:ins w:id="111" w:author="Ramy Arnaout" w:date="2020-08-18T17:18:00Z">
        <w:r>
          <w:rPr>
            <w:rFonts w:cs="Arial" w:ascii="Arial" w:hAnsi="Arial"/>
          </w:rPr>
          <w:t xml:space="preserve">Because large numbers of species means </w:t>
        </w:r>
      </w:ins>
      <w:ins w:id="112" w:author="Ramy Arnaout" w:date="2020-08-18T17:19:00Z">
        <w:r>
          <w:rPr>
            <w:rFonts w:cs="Arial" w:ascii="Arial" w:hAnsi="Arial"/>
          </w:rPr>
          <w:t xml:space="preserve">a similarity matrix </w:t>
        </w:r>
      </w:ins>
      <w:ins w:id="113" w:author="Ramy Arnaout" w:date="2020-08-18T17:18:00Z">
        <w:r>
          <w:rPr>
            <w:rFonts w:cs="Arial" w:ascii="Arial" w:hAnsi="Arial"/>
            <w:b/>
            <w:i/>
          </w:rPr>
          <w:t>Z</w:t>
        </w:r>
      </w:ins>
      <w:ins w:id="114" w:author="Ramy Arnaout" w:date="2020-08-18T17:19:00Z">
        <w:r>
          <w:rPr>
            <w:rFonts w:cs="Arial" w:ascii="Arial" w:hAnsi="Arial"/>
          </w:rPr>
          <w:t xml:space="preserve"> that is potentially too large to store or load into memory,</w:t>
        </w:r>
      </w:ins>
      <w:ins w:id="115" w:author="Ramy Arnaout" w:date="2020-08-18T17:18:00Z">
        <w:r>
          <w:rPr>
            <w:rFonts w:cs="Arial" w:ascii="Arial" w:hAnsi="Arial"/>
          </w:rPr>
          <w:t xml:space="preserve"> </w:t>
        </w:r>
      </w:ins>
      <w:del w:id="116" w:author="Ramy Arnaout" w:date="2020-08-18T17:19:00Z">
        <w:r>
          <w:rPr>
            <w:rFonts w:cs="Arial" w:ascii="Arial" w:hAnsi="Arial"/>
          </w:rPr>
          <w:delText xml:space="preserve">Therefore, </w:delText>
        </w:r>
      </w:del>
      <w:r>
        <w:rPr>
          <w:rFonts w:cs="Arial" w:ascii="Arial" w:hAnsi="Arial"/>
        </w:rPr>
        <w:t xml:space="preserve">Morty includes the ability to generate the similarity matrix </w:t>
      </w:r>
      <w:r>
        <w:rPr>
          <w:rFonts w:cs="Arial" w:ascii="Arial" w:hAnsi="Arial"/>
          <w:b/>
          <w:bCs/>
          <w:i/>
          <w:iCs/>
        </w:rPr>
        <w:t>Z</w:t>
      </w:r>
      <w:r>
        <w:rPr>
          <w:rFonts w:cs="Arial" w:ascii="Arial" w:hAnsi="Arial"/>
        </w:rPr>
        <w:t xml:space="preserve"> on the fly</w:t>
      </w:r>
      <w:ins w:id="117" w:author="Ramy Arnaout" w:date="2020-08-18T17:19:00Z">
        <w:r>
          <w:rPr>
            <w:rFonts w:cs="Arial" w:ascii="Arial" w:hAnsi="Arial"/>
          </w:rPr>
          <w:t xml:space="preserve"> for </w:t>
        </w:r>
      </w:ins>
      <w:del w:id="118" w:author="Ramy Arnaout" w:date="2020-08-18T17:19:00Z">
        <w:r>
          <w:rPr>
            <w:rFonts w:cs="Arial" w:ascii="Arial" w:hAnsi="Arial"/>
          </w:rPr>
          <w:delText xml:space="preserve"> (if based on amino-acid sequence) and to </w:delText>
        </w:r>
      </w:del>
      <w:r>
        <w:rPr>
          <w:rFonts w:cs="Arial" w:ascii="Arial" w:hAnsi="Arial"/>
        </w:rPr>
        <w:t>calculat</w:t>
      </w:r>
      <w:ins w:id="119" w:author="Ramy Arnaout" w:date="2020-08-18T17:19:00Z">
        <w:r>
          <w:rPr>
            <w:rFonts w:cs="Arial" w:ascii="Arial" w:hAnsi="Arial"/>
          </w:rPr>
          <w:t>ing</w:t>
        </w:r>
      </w:ins>
      <w:del w:id="120" w:author="Ramy Arnaout" w:date="2020-08-18T17:19:00Z">
        <w:r>
          <w:rPr>
            <w:rFonts w:cs="Arial" w:ascii="Arial" w:hAnsi="Arial"/>
          </w:rPr>
          <w:delText>e</w:delText>
        </w:r>
      </w:del>
      <w:r>
        <w:rPr>
          <w:rFonts w:cs="Arial" w:ascii="Arial" w:hAnsi="Arial"/>
        </w:rPr>
        <w:t xml:space="preserve"> both alpha and beta diversities, as described in 1.2.</w:t>
      </w:r>
    </w:p>
    <w:p>
      <w:pPr>
        <w:pStyle w:val="Normal"/>
        <w:spacing w:before="0" w:after="245"/>
        <w:rPr>
          <w:b/>
          <w:b/>
          <w:bCs/>
        </w:rPr>
      </w:pPr>
      <w:r>
        <w:rPr>
          <w:rFonts w:cs="Arial" w:ascii="Arial" w:hAnsi="Arial"/>
          <w:b/>
          <w:bCs/>
        </w:rPr>
        <w:t>1.4. Citing Morty</w:t>
      </w:r>
    </w:p>
    <w:p>
      <w:pPr>
        <w:pStyle w:val="Normal"/>
        <w:rPr/>
      </w:pPr>
      <w:r>
        <w:rPr>
          <w:rFonts w:cs="Arial" w:ascii="Arial" w:hAnsi="Arial"/>
        </w:rPr>
        <w:t>Please cite Arora, R., and Arnaout, R. (2020). Private Antibody Repertoires Are Public. BioRxiv 2020.06.18.159699.</w:t>
      </w:r>
    </w:p>
    <w:p>
      <w:pPr>
        <w:pStyle w:val="Normal"/>
        <w:spacing w:before="490" w:after="245"/>
        <w:rPr/>
      </w:pPr>
      <w:r>
        <w:rPr>
          <w:rFonts w:cs="Arial" w:ascii="Arial" w:hAnsi="Arial"/>
          <w:b/>
          <w:bCs/>
          <w:sz w:val="28"/>
          <w:szCs w:val="28"/>
        </w:rPr>
        <w:t>2. Installation</w:t>
      </w:r>
    </w:p>
    <w:p>
      <w:pPr>
        <w:pStyle w:val="Normal"/>
        <w:spacing w:before="0" w:after="245"/>
        <w:rPr>
          <w:b/>
          <w:b/>
          <w:bCs/>
        </w:rPr>
      </w:pPr>
      <w:r>
        <w:rPr>
          <w:rFonts w:cs="Arial" w:ascii="Arial" w:hAnsi="Arial"/>
          <w:b/>
          <w:bCs/>
        </w:rPr>
        <w:t>2.1. Availability</w:t>
      </w:r>
    </w:p>
    <w:p>
      <w:pPr>
        <w:pStyle w:val="Normal"/>
        <w:spacing w:before="0" w:after="245"/>
        <w:rPr/>
      </w:pPr>
      <w:r>
        <w:rPr>
          <w:rFonts w:cs="Arial" w:ascii="Arial" w:hAnsi="Arial"/>
        </w:rPr>
        <w:t>Morty is publicly available on Github (https://github.com/ArnaoutLab/morty) subject to the terms in the license (Section 5).</w:t>
      </w:r>
    </w:p>
    <w:p>
      <w:pPr>
        <w:pStyle w:val="Normal"/>
        <w:spacing w:before="0" w:after="245"/>
        <w:rPr>
          <w:b/>
          <w:b/>
          <w:bCs/>
        </w:rPr>
      </w:pPr>
      <w:r>
        <w:rPr>
          <w:rFonts w:cs="Arial" w:ascii="Arial" w:hAnsi="Arial"/>
          <w:b/>
          <w:bCs/>
        </w:rPr>
        <w:t>2.2. Requirements</w:t>
      </w:r>
    </w:p>
    <w:p>
      <w:pPr>
        <w:pStyle w:val="Normal"/>
        <w:spacing w:before="0" w:after="245"/>
        <w:rPr/>
      </w:pPr>
      <w:r>
        <w:rPr>
          <w:rFonts w:cs="Arial" w:ascii="Arial" w:hAnsi="Arial"/>
        </w:rPr>
        <w:t>Morty</w:t>
      </w:r>
      <w:del w:id="121" w:author="Ramy Arnaout" w:date="2020-08-18T17:20:00Z">
        <w:r>
          <w:rPr>
            <w:rFonts w:cs="Arial" w:ascii="Arial" w:hAnsi="Arial"/>
          </w:rPr>
          <w:delText>.py</w:delText>
        </w:r>
      </w:del>
      <w:r>
        <w:rPr>
          <w:rFonts w:cs="Arial" w:ascii="Arial" w:hAnsi="Arial"/>
        </w:rPr>
        <w:t xml:space="preserve"> requires:</w:t>
      </w:r>
    </w:p>
    <w:p>
      <w:pPr>
        <w:pStyle w:val="ListParagraph"/>
        <w:numPr>
          <w:ilvl w:val="0"/>
          <w:numId w:val="1"/>
        </w:numPr>
        <w:spacing w:before="0" w:after="245"/>
        <w:contextualSpacing/>
        <w:rPr/>
      </w:pPr>
      <w:r>
        <w:rPr>
          <w:rFonts w:cs="Arial" w:ascii="Arial" w:hAnsi="Arial"/>
        </w:rPr>
        <w:t>Python 3 (tested using Python version 3.8; earlier versions of Python 3 should work but have not been tested)</w:t>
      </w:r>
    </w:p>
    <w:p>
      <w:pPr>
        <w:pStyle w:val="ListParagraph"/>
        <w:numPr>
          <w:ilvl w:val="0"/>
          <w:numId w:val="1"/>
        </w:numPr>
        <w:spacing w:before="0" w:after="245"/>
        <w:contextualSpacing/>
        <w:rPr/>
      </w:pPr>
      <w:r>
        <w:rPr>
          <w:rFonts w:cs="Arial" w:ascii="Arial" w:hAnsi="Arial"/>
        </w:rPr>
        <w:t>The numpy, Cython and Levenshtein python libraries (which can be installed using standard methods, e.g. pip)</w:t>
      </w:r>
    </w:p>
    <w:p>
      <w:pPr>
        <w:pStyle w:val="ListParagraph"/>
        <w:numPr>
          <w:ilvl w:val="0"/>
          <w:numId w:val="1"/>
        </w:numPr>
        <w:spacing w:before="0" w:after="245"/>
        <w:contextualSpacing/>
        <w:rPr/>
      </w:pPr>
      <w:r>
        <w:rPr>
          <w:rFonts w:cs="Arial" w:ascii="Arial" w:hAnsi="Arial"/>
        </w:rPr>
        <w:t>simlib (written by us)</w:t>
      </w:r>
      <w:ins w:id="122" w:author="Ramy Arnaout" w:date="2020-08-18T17:20:00Z">
        <w:r>
          <w:rPr>
            <w:rFonts w:cs="Arial" w:ascii="Arial" w:hAnsi="Arial"/>
          </w:rPr>
          <w:t>, which</w:t>
        </w:r>
      </w:ins>
      <w:r>
        <w:rPr>
          <w:rFonts w:cs="Arial" w:ascii="Arial" w:hAnsi="Arial"/>
        </w:rPr>
        <w:t xml:space="preserve"> can be compiled </w:t>
      </w:r>
      <w:del w:id="123" w:author="Ramy Arnaout" w:date="2020-08-18T17:20:00Z">
        <w:r>
          <w:rPr>
            <w:rFonts w:cs="Arial" w:ascii="Arial" w:hAnsi="Arial"/>
          </w:rPr>
          <w:delText xml:space="preserve">by </w:delText>
        </w:r>
      </w:del>
      <w:ins w:id="124" w:author="Ramy Arnaout" w:date="2020-08-18T17:20:00Z">
        <w:r>
          <w:rPr>
            <w:rFonts w:cs="Arial" w:ascii="Arial" w:hAnsi="Arial"/>
          </w:rPr>
          <w:t xml:space="preserve">from </w:t>
        </w:r>
      </w:ins>
      <w:r>
        <w:rPr>
          <w:rFonts w:cs="Arial" w:ascii="Arial" w:hAnsi="Arial"/>
        </w:rPr>
        <w:t xml:space="preserve">similib.pyx </w:t>
      </w:r>
      <w:del w:id="125" w:author="Ramy Arnaout" w:date="2020-08-18T17:20:00Z">
        <w:r>
          <w:rPr>
            <w:rFonts w:cs="Arial" w:ascii="Arial" w:hAnsi="Arial"/>
          </w:rPr>
          <w:delText xml:space="preserve">and </w:delText>
        </w:r>
      </w:del>
      <w:ins w:id="126" w:author="Ramy Arnaout" w:date="2020-08-18T17:20:00Z">
        <w:r>
          <w:rPr>
            <w:rFonts w:cs="Arial" w:ascii="Arial" w:hAnsi="Arial"/>
          </w:rPr>
          <w:t xml:space="preserve">using </w:t>
        </w:r>
      </w:ins>
      <w:r>
        <w:rPr>
          <w:rFonts w:cs="Arial" w:ascii="Arial" w:hAnsi="Arial"/>
        </w:rPr>
        <w:t xml:space="preserve">setup.py (provided as part of this GitHub repository) </w:t>
      </w:r>
      <w:del w:id="127" w:author="Ramy Arnaout" w:date="2020-08-18T17:20:00Z">
        <w:r>
          <w:rPr>
            <w:rFonts w:cs="Arial" w:ascii="Arial" w:hAnsi="Arial"/>
          </w:rPr>
          <w:delText xml:space="preserve">by </w:delText>
        </w:r>
      </w:del>
      <w:r>
        <w:rPr>
          <w:rFonts w:cs="Arial" w:ascii="Arial" w:hAnsi="Arial"/>
        </w:rPr>
        <w:t>using the command:</w:t>
      </w:r>
    </w:p>
    <w:p>
      <w:pPr>
        <w:pStyle w:val="ListParagraph"/>
        <w:spacing w:before="0" w:after="245"/>
        <w:ind w:left="1440" w:hanging="0"/>
        <w:contextualSpacing/>
        <w:rPr/>
      </w:pPr>
      <w:r>
        <w:rPr>
          <w:rFonts w:ascii="Courier New" w:hAnsi="Courier New"/>
        </w:rPr>
        <w:t>python3 setup.py build_ext --inplace</w:t>
      </w:r>
    </w:p>
    <w:p>
      <w:pPr>
        <w:pStyle w:val="Normal"/>
        <w:spacing w:before="0" w:after="245"/>
        <w:rPr/>
      </w:pPr>
      <w:r>
        <w:rPr>
          <w:rFonts w:cs="Arial" w:ascii="Arial" w:hAnsi="Arial"/>
        </w:rPr>
        <w:t>In addition, measuring alpha diversity without similarity (</w:t>
      </w:r>
      <w:r>
        <w:rPr>
          <w:rFonts w:cs="Arial" w:ascii="Arial" w:hAnsi="Arial"/>
          <w:b/>
          <w:bCs/>
          <w:i/>
          <w:iCs/>
        </w:rPr>
        <w:t>Z</w:t>
      </w:r>
      <w:r>
        <w:rPr>
          <w:rFonts w:cs="Arial" w:ascii="Arial" w:hAnsi="Arial"/>
        </w:rPr>
        <w:t>=</w:t>
      </w:r>
      <w:r>
        <w:rPr>
          <w:rFonts w:cs="Arial" w:ascii="Arial" w:hAnsi="Arial"/>
          <w:b/>
          <w:bCs/>
          <w:i/>
          <w:iCs/>
        </w:rPr>
        <w:t>I</w:t>
      </w:r>
      <w:r>
        <w:rPr>
          <w:rFonts w:cs="Arial" w:ascii="Arial" w:hAnsi="Arial"/>
        </w:rPr>
        <w:t>) requires:</w:t>
      </w:r>
    </w:p>
    <w:p>
      <w:pPr>
        <w:pStyle w:val="ListParagraph"/>
        <w:numPr>
          <w:ilvl w:val="0"/>
          <w:numId w:val="1"/>
        </w:numPr>
        <w:spacing w:before="0" w:after="245"/>
        <w:contextualSpacing/>
        <w:rPr/>
      </w:pPr>
      <w:r>
        <w:rPr>
          <w:rFonts w:cs="Arial" w:ascii="Arial" w:hAnsi="Arial"/>
        </w:rPr>
        <w:t xml:space="preserve">recon_v3.0.py, which is available on GitHub </w:t>
      </w:r>
      <w:r>
        <w:rPr>
          <w:rFonts w:cs="Arial" w:ascii="Arial" w:hAnsi="Arial"/>
          <w:szCs w:val="22"/>
        </w:rPr>
        <w:t>(</w:t>
      </w:r>
      <w:hyperlink r:id="rId3">
        <w:r>
          <w:rPr>
            <w:rStyle w:val="InternetLink"/>
            <w:rFonts w:cs="Arial" w:ascii="Arial" w:hAnsi="Arial"/>
            <w:color w:val="0000FF"/>
            <w:szCs w:val="22"/>
          </w:rPr>
          <w:t>https://github.com/ArnaoutLab/Recon</w:t>
        </w:r>
      </w:hyperlink>
      <w:r>
        <w:rPr>
          <w:rFonts w:cs="Arial" w:ascii="Arial" w:hAnsi="Arial"/>
          <w:szCs w:val="22"/>
        </w:rPr>
        <w:t>)</w:t>
      </w:r>
    </w:p>
    <w:p>
      <w:pPr>
        <w:pStyle w:val="ListParagraph"/>
        <w:numPr>
          <w:ilvl w:val="0"/>
          <w:numId w:val="1"/>
        </w:numPr>
        <w:spacing w:before="0" w:after="245"/>
        <w:contextualSpacing/>
        <w:rPr/>
      </w:pPr>
      <w:r>
        <w:rPr>
          <w:rFonts w:cs="Arial" w:ascii="Arial" w:hAnsi="Arial"/>
          <w:szCs w:val="22"/>
        </w:rPr>
        <w:t>The scipy python library (which can be installed using standard methods, e.g. pip)</w:t>
      </w:r>
    </w:p>
    <w:p>
      <w:pPr>
        <w:pStyle w:val="Normal"/>
        <w:spacing w:before="0" w:after="245"/>
        <w:rPr/>
      </w:pPr>
      <w:r>
        <w:rPr>
          <w:rFonts w:cs="Arial" w:ascii="Arial" w:hAnsi="Arial"/>
          <w:b/>
          <w:bCs/>
        </w:rPr>
        <w:t>2.3. Supported Platforms</w:t>
      </w:r>
      <w:r>
        <w:rPr>
          <w:rFonts w:cs="Arial" w:ascii="Arial" w:hAnsi="Arial"/>
        </w:rPr>
        <w:t xml:space="preserve"> </w:t>
      </w:r>
    </w:p>
    <w:p>
      <w:pPr>
        <w:pStyle w:val="Normal"/>
        <w:spacing w:before="0" w:after="245"/>
        <w:rPr/>
      </w:pPr>
      <w:r>
        <w:rPr>
          <w:rFonts w:cs="Arial" w:ascii="Arial" w:hAnsi="Arial"/>
        </w:rPr>
        <w:t xml:space="preserve">Morty has been tested on Macintosh OS X </w:t>
      </w:r>
      <w:ins w:id="128" w:author="Ramy Arnaout" w:date="2020-08-18T17:21:00Z">
        <w:r>
          <w:rPr>
            <w:rFonts w:cs="Arial" w:ascii="Arial" w:hAnsi="Arial"/>
          </w:rPr>
          <w:t xml:space="preserve">versions </w:t>
        </w:r>
      </w:ins>
      <w:r>
        <w:rPr>
          <w:rFonts w:cs="Arial" w:ascii="Arial" w:hAnsi="Arial"/>
        </w:rPr>
        <w:t>Mojave (10.14.6) and Catalina (10.15.5).</w:t>
      </w:r>
    </w:p>
    <w:p>
      <w:pPr>
        <w:pStyle w:val="Normal"/>
        <w:spacing w:before="0" w:after="245"/>
        <w:rPr/>
      </w:pPr>
      <w:del w:id="129" w:author="Ramy Arnaout" w:date="2020-08-18T16:40:00Z">
        <w:r>
          <w:rPr>
            <w:rFonts w:cs="Arial" w:ascii="Arial" w:hAnsi="Arial"/>
            <w:b/>
            <w:bCs/>
          </w:rPr>
          <w:br/>
        </w:r>
      </w:del>
      <w:r>
        <w:rPr>
          <w:rFonts w:cs="Arial" w:ascii="Arial" w:hAnsi="Arial"/>
          <w:b/>
          <w:bCs/>
        </w:rPr>
        <w:t>2.4. Latest Version</w:t>
      </w:r>
    </w:p>
    <w:p>
      <w:pPr>
        <w:pStyle w:val="Normal"/>
        <w:spacing w:before="0" w:after="245"/>
        <w:rPr/>
      </w:pPr>
      <w:r>
        <w:rPr>
          <w:rFonts w:cs="Arial" w:ascii="Arial" w:hAnsi="Arial"/>
        </w:rPr>
        <w:t xml:space="preserve">As of this writing, the latest version </w:t>
      </w:r>
      <w:ins w:id="130" w:author="Ramy Arnaout" w:date="2020-08-18T17:21:00Z">
        <w:r>
          <w:rPr>
            <w:rFonts w:cs="Arial" w:ascii="Arial" w:hAnsi="Arial"/>
          </w:rPr>
          <w:t xml:space="preserve">of Morty </w:t>
        </w:r>
      </w:ins>
      <w:r>
        <w:rPr>
          <w:rFonts w:cs="Arial" w:ascii="Arial" w:hAnsi="Arial"/>
        </w:rPr>
        <w:t>is 1.0.</w:t>
      </w:r>
    </w:p>
    <w:p>
      <w:pPr>
        <w:pStyle w:val="Normal"/>
        <w:spacing w:before="490" w:after="245"/>
        <w:rPr>
          <w:sz w:val="28"/>
          <w:szCs w:val="28"/>
        </w:rPr>
      </w:pPr>
      <w:r>
        <w:rPr>
          <w:rFonts w:cs="Arial" w:ascii="Arial" w:hAnsi="Arial"/>
          <w:b/>
          <w:bCs/>
          <w:sz w:val="28"/>
          <w:szCs w:val="28"/>
        </w:rPr>
        <w:t>3. Operation</w:t>
      </w:r>
    </w:p>
    <w:p>
      <w:pPr>
        <w:pStyle w:val="Normal"/>
        <w:spacing w:before="0" w:after="245"/>
        <w:rPr/>
      </w:pPr>
      <w:r>
        <w:rPr>
          <w:rFonts w:cs="Arial" w:ascii="Arial" w:hAnsi="Arial"/>
        </w:rPr>
        <w:t xml:space="preserve">This section describes the various modes for running Morty. It can be run to generate alpha diversity for one community, or beta diversity of two subcommunities (which together constitute </w:t>
      </w:r>
      <w:ins w:id="131" w:author="Ramy Arnaout" w:date="2020-08-18T17:21:00Z">
        <w:r>
          <w:rPr>
            <w:rFonts w:cs="Arial" w:ascii="Arial" w:hAnsi="Arial"/>
          </w:rPr>
          <w:t>the</w:t>
        </w:r>
      </w:ins>
      <w:del w:id="132" w:author="Ramy Arnaout" w:date="2020-08-18T17:21:00Z">
        <w:r>
          <w:rPr>
            <w:rFonts w:cs="Arial" w:ascii="Arial" w:hAnsi="Arial"/>
          </w:rPr>
          <w:delText>a</w:delText>
        </w:r>
      </w:del>
      <w:r>
        <w:rPr>
          <w:rFonts w:cs="Arial" w:ascii="Arial" w:hAnsi="Arial"/>
        </w:rPr>
        <w:t xml:space="preserve"> metacommunity).</w:t>
      </w:r>
    </w:p>
    <w:p>
      <w:pPr>
        <w:pStyle w:val="Normal"/>
        <w:spacing w:before="0" w:after="245"/>
        <w:rPr>
          <w:b/>
          <w:b/>
          <w:bCs/>
        </w:rPr>
      </w:pPr>
      <w:r>
        <w:rPr>
          <w:rFonts w:cs="Arial" w:ascii="Arial" w:hAnsi="Arial"/>
          <w:b/>
          <w:bCs/>
        </w:rPr>
        <w:t xml:space="preserve">3.1 Alpha Diversity </w:t>
      </w:r>
      <w:r>
        <w:rPr>
          <w:rFonts w:cs="Courier New" w:ascii="Courier New" w:hAnsi="Courier New"/>
          <w:b/>
          <w:bCs/>
        </w:rPr>
        <w:t>(-mo, --mode alpha)</w:t>
      </w:r>
      <w:r>
        <w:rPr>
          <w:b/>
          <w:bCs/>
        </w:rPr>
        <w:t xml:space="preserve"> </w:t>
      </w:r>
    </w:p>
    <w:p>
      <w:pPr>
        <w:pStyle w:val="Normal"/>
        <w:spacing w:before="0" w:after="245"/>
        <w:rPr>
          <w:i/>
          <w:i/>
          <w:iCs/>
        </w:rPr>
      </w:pPr>
      <w:r>
        <w:rPr>
          <w:rFonts w:cs="Arial" w:ascii="Arial" w:hAnsi="Arial"/>
          <w:i/>
          <w:iCs/>
        </w:rPr>
        <w:t>3.1.1. Description</w:t>
      </w:r>
    </w:p>
    <w:p>
      <w:pPr>
        <w:pStyle w:val="Normal"/>
        <w:spacing w:before="0" w:after="245"/>
        <w:rPr/>
      </w:pPr>
      <w:r>
        <w:rPr>
          <w:rFonts w:cs="Arial" w:ascii="Arial" w:hAnsi="Arial"/>
        </w:rPr>
        <w:t xml:space="preserve">Given a subcommunity in a text file as an input, </w:t>
      </w:r>
      <w:r>
        <w:rPr>
          <w:rFonts w:cs="Courier New" w:ascii="Courier New" w:hAnsi="Courier New"/>
        </w:rPr>
        <w:t>-mo alpha</w:t>
      </w:r>
      <w:r>
        <w:rPr>
          <w:rFonts w:cs="Arial" w:ascii="Arial" w:hAnsi="Arial"/>
        </w:rPr>
        <w:t xml:space="preserve"> outputs alpha diversity values for this subcommunity. The output includes both class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and species (</w:t>
      </w:r>
      <w:r>
        <w:rPr>
          <w:rFonts w:cs="Arial" w:ascii="Arial" w:hAnsi="Arial"/>
          <w:i/>
          <w:iCs/>
          <w:vertAlign w:val="superscript"/>
        </w:rPr>
        <w:t>q</w:t>
      </w:r>
      <w:r>
        <w:rPr>
          <w:rFonts w:cs="Arial" w:ascii="Arial" w:hAnsi="Arial"/>
          <w:i/>
          <w:iCs/>
        </w:rPr>
        <w:t>D</w:t>
      </w:r>
      <w:r>
        <w:rPr>
          <w:rFonts w:cs="Arial" w:ascii="Arial" w:hAnsi="Arial"/>
        </w:rPr>
        <w:t>) alpha-diversity values.</w:t>
      </w:r>
    </w:p>
    <w:p>
      <w:pPr>
        <w:pStyle w:val="Normal"/>
        <w:spacing w:before="0" w:after="245"/>
        <w:rPr/>
      </w:pPr>
      <w:r>
        <w:rPr>
          <w:rFonts w:cs="Arial" w:ascii="Arial" w:hAnsi="Arial"/>
        </w:rPr>
        <w:t>The user can provide their own pre-calculated similarity matrix, formatted in</w:t>
      </w:r>
      <w:del w:id="133" w:author="Ramy Arnaout" w:date="2020-08-18T17:22:00Z">
        <w:r>
          <w:rPr>
            <w:rFonts w:cs="Arial" w:ascii="Arial" w:hAnsi="Arial"/>
          </w:rPr>
          <w:delText xml:space="preserve"> a</w:delText>
        </w:r>
      </w:del>
      <w:r>
        <w:rPr>
          <w:rFonts w:cs="Arial" w:ascii="Arial" w:hAnsi="Arial"/>
        </w:rPr>
        <w:t xml:space="preserve"> numpy </w:t>
      </w:r>
      <w:ins w:id="134" w:author="Ramy Arnaout" w:date="2020-08-18T17:22:00Z">
        <w:r>
          <w:rPr>
            <w:rFonts w:cs="Arial" w:ascii="Arial" w:hAnsi="Arial"/>
          </w:rPr>
          <w:t xml:space="preserve">format </w:t>
        </w:r>
      </w:ins>
      <w:r>
        <w:rPr>
          <w:rFonts w:cs="Arial" w:ascii="Arial" w:hAnsi="Arial"/>
        </w:rPr>
        <w:t xml:space="preserve">(.npy) or as a .csv file. Alternatively, the user can specify a python function to calculate similarity matrix on the fly using Morty (see §3.3.2 for details and </w:t>
      </w:r>
      <w:ins w:id="135" w:author="Ramy Arnaout" w:date="2020-08-18T17:22:00Z">
        <w:r>
          <w:rPr>
            <w:rFonts w:cs="Arial" w:ascii="Arial" w:hAnsi="Arial"/>
          </w:rPr>
          <w:t>§</w:t>
        </w:r>
      </w:ins>
      <w:r>
        <w:rPr>
          <w:rFonts w:cs="Arial" w:ascii="Arial" w:hAnsi="Arial"/>
        </w:rPr>
        <w:t>3.4.2.1 for example). If no similarity matrix or such function is provided, Morty will assume the species are protein</w:t>
      </w:r>
      <w:ins w:id="136" w:author="Ramy Arnaout" w:date="2020-08-18T16:50:00Z">
        <w:r>
          <w:rPr>
            <w:rFonts w:cs="Arial" w:ascii="Arial" w:hAnsi="Arial"/>
          </w:rPr>
          <w:t xml:space="preserve"> </w:t>
        </w:r>
      </w:ins>
      <w:r>
        <w:rPr>
          <w:rFonts w:cs="Arial" w:ascii="Arial" w:hAnsi="Arial"/>
        </w:rPr>
        <w:t xml:space="preserve">sequences (strings written using the standard 20-amino-acid alphabet), and will calculate similarity using a multiplicatively independent model in which each single edit-distance difference between two species carries a cost </w:t>
      </w:r>
      <w:r>
        <w:rPr>
          <w:rFonts w:cs="Arial" w:ascii="Arial" w:hAnsi="Arial"/>
          <w:i/>
          <w:iCs/>
        </w:rPr>
        <w:t>c</w:t>
      </w:r>
      <w:r>
        <w:rPr>
          <w:rFonts w:cs="Arial" w:ascii="Arial" w:hAnsi="Arial"/>
        </w:rPr>
        <w:t xml:space="preserve"> (recall the initial motivation behind Morty was calculating similarity in immune repertoires </w:t>
      </w:r>
      <w:bookmarkStart w:id="8" w:name="ZOTERO_BREF_XvUFUftSh7cD"/>
      <w:r>
        <w:rPr>
          <w:rFonts w:cs="Arial" w:ascii="Arial" w:hAnsi="Arial"/>
        </w:rPr>
        <w:t>(Arora et al., 2018)</w:t>
      </w:r>
      <w:ins w:id="137" w:author="Ramy Arnaout" w:date="2020-08-18T17:23:00Z">
        <w:bookmarkEnd w:id="8"/>
        <w:r>
          <w:rPr>
            <w:rFonts w:cs="Arial" w:ascii="Arial" w:hAnsi="Arial"/>
          </w:rPr>
          <w:t>)</w:t>
        </w:r>
      </w:ins>
      <w:r>
        <w:rPr>
          <w:rFonts w:cs="Arial" w:ascii="Arial" w:hAnsi="Arial"/>
        </w:rPr>
        <w:t>.</w:t>
      </w:r>
    </w:p>
    <w:p>
      <w:pPr>
        <w:pStyle w:val="Normal"/>
        <w:spacing w:before="0" w:after="245"/>
        <w:rPr>
          <w:i/>
          <w:i/>
          <w:iCs/>
        </w:rPr>
      </w:pPr>
      <w:r>
        <w:rPr>
          <w:rFonts w:cs="Arial" w:ascii="Arial" w:hAnsi="Arial"/>
          <w:i/>
          <w:iCs/>
        </w:rPr>
        <w:t>3.1.2. Usage</w:t>
      </w:r>
    </w:p>
    <w:p>
      <w:pPr>
        <w:pStyle w:val="Normal"/>
        <w:spacing w:before="0" w:after="245"/>
        <w:rPr/>
      </w:pPr>
      <w:r>
        <w:rPr>
          <w:rFonts w:cs="Courier New" w:ascii="Courier New" w:hAnsi="Courier New"/>
          <w:color w:val="000020"/>
          <w:sz w:val="20"/>
          <w:szCs w:val="20"/>
        </w:rPr>
        <w:t>python3 morty</w:t>
      </w:r>
      <w:r>
        <w:rPr>
          <w:rFonts w:cs="Courier New" w:ascii="Courier New" w:hAnsi="Courier New"/>
          <w:color w:val="008C00"/>
          <w:sz w:val="20"/>
          <w:szCs w:val="20"/>
        </w:rPr>
        <w:t>.</w:t>
      </w:r>
      <w:r>
        <w:rPr>
          <w:rFonts w:cs="Courier New" w:ascii="Courier New" w:hAnsi="Courier New"/>
          <w:color w:val="000020"/>
          <w:sz w:val="20"/>
          <w:szCs w:val="20"/>
        </w:rPr>
        <w:t xml:space="preserve">py </w:t>
      </w:r>
      <w:r>
        <w:rPr>
          <w:rFonts w:cs="Courier New" w:ascii="Courier New" w:hAnsi="Courier New"/>
          <w:color w:val="308080"/>
          <w:sz w:val="20"/>
          <w:szCs w:val="20"/>
        </w:rPr>
        <w:t>--</w:t>
      </w:r>
      <w:r>
        <w:rPr>
          <w:rFonts w:cs="Courier New" w:ascii="Courier New" w:hAnsi="Courier New"/>
          <w:color w:val="000020"/>
          <w:sz w:val="20"/>
          <w:szCs w:val="20"/>
        </w:rPr>
        <w:t xml:space="preserve">mode alpha </w:t>
      </w:r>
      <w:r>
        <w:rPr>
          <w:rFonts w:cs="Courier New" w:ascii="Courier New" w:hAnsi="Courier New"/>
          <w:color w:val="308080"/>
          <w:sz w:val="20"/>
          <w:szCs w:val="20"/>
        </w:rPr>
        <w:t>--</w:t>
      </w:r>
      <w:r>
        <w:rPr>
          <w:rFonts w:cs="Courier New" w:ascii="Courier New" w:hAnsi="Courier New"/>
          <w:color w:val="000020"/>
          <w:sz w:val="20"/>
          <w:szCs w:val="20"/>
        </w:rPr>
        <w:t xml:space="preserve">input_files </w:t>
      </w:r>
      <w:r>
        <w:rPr>
          <w:rFonts w:cs="Courier New" w:ascii="Courier New" w:hAnsi="Courier New"/>
          <w:color w:val="800000"/>
          <w:sz w:val="20"/>
          <w:szCs w:val="20"/>
        </w:rPr>
        <w:t>"</w:t>
      </w:r>
      <w:r>
        <w:rPr>
          <w:rFonts w:cs="Courier New" w:ascii="Courier New" w:hAnsi="Courier New"/>
          <w:color w:val="1060B6"/>
          <w:sz w:val="20"/>
          <w:szCs w:val="20"/>
        </w:rPr>
        <w:t>filename.txt</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master_output_dir output</w:t>
      </w:r>
      <w:r>
        <w:rPr>
          <w:rFonts w:cs="Courier New" w:ascii="Courier New" w:hAnsi="Courier New"/>
          <w:color w:val="308080"/>
          <w:sz w:val="20"/>
          <w:szCs w:val="20"/>
        </w:rPr>
        <w:t>_</w:t>
      </w:r>
      <w:r>
        <w:rPr>
          <w:rFonts w:cs="Courier New" w:ascii="Courier New" w:hAnsi="Courier New"/>
          <w:color w:val="000020"/>
          <w:sz w:val="20"/>
          <w:szCs w:val="20"/>
        </w:rPr>
        <w:t xml:space="preserve">path </w:t>
      </w:r>
      <w:r>
        <w:rPr>
          <w:rFonts w:cs="Courier New" w:ascii="Courier New" w:hAnsi="Courier New"/>
          <w:color w:val="308080"/>
          <w:sz w:val="20"/>
          <w:szCs w:val="20"/>
        </w:rPr>
        <w:t>--</w:t>
      </w:r>
      <w:r>
        <w:rPr>
          <w:rFonts w:cs="Courier New" w:ascii="Courier New" w:hAnsi="Courier New"/>
          <w:color w:val="000020"/>
          <w:sz w:val="20"/>
          <w:szCs w:val="20"/>
        </w:rPr>
        <w:t xml:space="preserve">recon_files </w:t>
      </w:r>
      <w:r>
        <w:rPr>
          <w:rFonts w:cs="Courier New" w:ascii="Courier New" w:hAnsi="Courier New"/>
          <w:color w:val="800000"/>
          <w:sz w:val="20"/>
          <w:szCs w:val="20"/>
        </w:rPr>
        <w:t>"</w:t>
      </w:r>
      <w:r>
        <w:rPr>
          <w:rFonts w:cs="Courier New" w:ascii="Courier New" w:hAnsi="Courier New"/>
          <w:color w:val="1060B6"/>
          <w:sz w:val="20"/>
          <w:szCs w:val="20"/>
        </w:rPr>
        <w:t>filename_for_recon.txt</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 xml:space="preserve">community_names </w:t>
      </w:r>
      <w:r>
        <w:rPr>
          <w:rFonts w:cs="Courier New" w:ascii="Courier New" w:hAnsi="Courier New"/>
          <w:color w:val="800000"/>
          <w:sz w:val="20"/>
          <w:szCs w:val="20"/>
        </w:rPr>
        <w:t>"</w:t>
      </w:r>
      <w:r>
        <w:rPr>
          <w:rFonts w:cs="Courier New" w:ascii="Courier New" w:hAnsi="Courier New"/>
          <w:color w:val="1060B6"/>
          <w:sz w:val="20"/>
          <w:szCs w:val="20"/>
        </w:rPr>
        <w:t>subcommunity_name</w:t>
      </w:r>
      <w:r>
        <w:rPr>
          <w:rFonts w:cs="Courier New" w:ascii="Courier New" w:hAnsi="Courier New"/>
          <w:color w:val="80000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 xml:space="preserve">qs </w:t>
      </w:r>
      <w:r>
        <w:rPr>
          <w:rFonts w:cs="Courier New" w:ascii="Courier New" w:hAnsi="Courier New"/>
          <w:color w:val="308080"/>
          <w:sz w:val="20"/>
          <w:szCs w:val="20"/>
        </w:rPr>
        <w:t>[</w:t>
      </w:r>
      <w:r>
        <w:rPr>
          <w:rFonts w:cs="Courier New" w:ascii="Courier New" w:hAnsi="Courier New"/>
          <w:color w:val="008C00"/>
          <w:sz w:val="20"/>
          <w:szCs w:val="20"/>
        </w:rPr>
        <w:t>0</w:t>
      </w:r>
      <w:r>
        <w:rPr>
          <w:rFonts w:cs="Courier New" w:ascii="Courier New" w:hAnsi="Courier New"/>
          <w:color w:val="308080"/>
          <w:sz w:val="20"/>
          <w:szCs w:val="20"/>
        </w:rPr>
        <w:t>.,</w:t>
      </w:r>
      <w:r>
        <w:rPr>
          <w:rFonts w:cs="Courier New" w:ascii="Courier New" w:hAnsi="Courier New"/>
          <w:color w:val="008C00"/>
          <w:sz w:val="20"/>
          <w:szCs w:val="20"/>
        </w:rPr>
        <w:t>1</w:t>
      </w:r>
      <w:r>
        <w:rPr>
          <w:rFonts w:cs="Courier New" w:ascii="Courier New" w:hAnsi="Courier New"/>
          <w:color w:val="308080"/>
          <w:sz w:val="20"/>
          <w:szCs w:val="20"/>
        </w:rPr>
        <w:t>.,...]</w:t>
      </w:r>
      <w:r>
        <w:rPr>
          <w:rFonts w:cs="Courier New" w:ascii="Courier New" w:hAnsi="Courier New"/>
          <w:color w:val="000020"/>
          <w:sz w:val="20"/>
          <w:szCs w:val="20"/>
        </w:rPr>
        <w:t xml:space="preserve"> </w:t>
      </w:r>
      <w:r>
        <w:rPr>
          <w:rFonts w:cs="Courier New" w:ascii="Courier New" w:hAnsi="Courier New"/>
          <w:color w:val="308080"/>
          <w:sz w:val="20"/>
          <w:szCs w:val="20"/>
        </w:rPr>
        <w:t>-</w:t>
      </w:r>
      <w:r>
        <w:rPr>
          <w:rFonts w:cs="Courier New" w:ascii="Courier New" w:hAnsi="Courier New"/>
          <w:color w:val="000020"/>
          <w:sz w:val="20"/>
          <w:szCs w:val="20"/>
        </w:rPr>
        <w:t>v</w:t>
      </w:r>
      <w:r>
        <w:rPr>
          <w:rFonts w:cs="Courier New" w:ascii="Courier New" w:hAnsi="Courier New"/>
          <w:color w:val="308080"/>
          <w:sz w:val="20"/>
          <w:szCs w:val="20"/>
        </w:rPr>
        <w:t>]</w:t>
      </w:r>
    </w:p>
    <w:p>
      <w:pPr>
        <w:pStyle w:val="Normal"/>
        <w:spacing w:before="0" w:after="245"/>
        <w:rPr>
          <w:i/>
          <w:i/>
          <w:iCs/>
        </w:rPr>
      </w:pPr>
      <w:r>
        <w:rPr>
          <w:rFonts w:cs="Arial" w:ascii="Arial" w:hAnsi="Arial"/>
          <w:i/>
          <w:iCs/>
        </w:rPr>
        <w:t>3.1.3. Input</w:t>
      </w:r>
    </w:p>
    <w:p>
      <w:pPr>
        <w:pStyle w:val="Normal"/>
        <w:spacing w:before="0" w:after="245"/>
        <w:rPr/>
      </w:pPr>
      <w:r>
        <w:rPr>
          <w:rFonts w:cs="Arial" w:ascii="Arial" w:hAnsi="Arial"/>
        </w:rPr>
        <w:t xml:space="preserve">Morty takes </w:t>
      </w:r>
      <w:r>
        <w:rPr>
          <w:rFonts w:cs="Arial" w:ascii="Courier New" w:hAnsi="Courier New"/>
        </w:rPr>
        <w:t>filename.txt</w:t>
      </w:r>
      <w:r>
        <w:rPr>
          <w:rFonts w:cs="Arial" w:ascii="Arial" w:hAnsi="Arial"/>
        </w:rPr>
        <w:t xml:space="preserve"> as input, passed using the </w:t>
      </w:r>
      <w:r>
        <w:rPr>
          <w:rFonts w:cs="Arial" w:ascii="Courier New" w:hAnsi="Courier New"/>
        </w:rPr>
        <w:t>-if/--input_files</w:t>
      </w:r>
      <w:r>
        <w:rPr>
          <w:rFonts w:cs="Arial" w:ascii="Arial" w:hAnsi="Arial"/>
        </w:rPr>
        <w:t xml:space="preserve"> command-line parameter. The filename must be </w:t>
      </w:r>
      <w:del w:id="138" w:author="Ramy Arnaout" w:date="2020-08-18T17:23:00Z">
        <w:r>
          <w:rPr>
            <w:rFonts w:cs="Arial" w:ascii="Arial" w:hAnsi="Arial"/>
          </w:rPr>
          <w:delText>quoted</w:delText>
        </w:r>
      </w:del>
      <w:ins w:id="139" w:author="Ramy Arnaout" w:date="2020-08-18T17:23:00Z">
        <w:r>
          <w:rPr>
            <w:rFonts w:cs="Arial" w:ascii="Arial" w:hAnsi="Arial"/>
          </w:rPr>
          <w:t>enclosed between quotes</w:t>
        </w:r>
      </w:ins>
      <w:r>
        <w:rPr>
          <w:rFonts w:cs="Arial" w:ascii="Arial" w:hAnsi="Arial"/>
        </w:rPr>
        <w:t>. Each input file should consist of two columns, delimited by a tab character (</w:t>
      </w:r>
      <w:r>
        <w:rPr>
          <w:rFonts w:cs="Arial" w:ascii="Courier New" w:hAnsi="Courier New"/>
        </w:rPr>
        <w:t>\t</w:t>
      </w:r>
      <w:r>
        <w:rPr>
          <w:rFonts w:cs="Arial" w:ascii="Arial" w:hAnsi="Arial"/>
        </w:rPr>
        <w:t>). Rows must be delimited by a newline character (</w:t>
      </w:r>
      <w:r>
        <w:rPr>
          <w:rFonts w:cs="Arial" w:ascii="Courier New" w:hAnsi="Courier New"/>
        </w:rPr>
        <w:t>\n</w:t>
      </w:r>
      <w:r>
        <w:rPr>
          <w:rFonts w:cs="Arial" w:ascii="Arial" w:hAnsi="Arial"/>
        </w:rPr>
        <w:t>). The first column must contain the name of the species (or some other species data</w:t>
      </w:r>
      <w:ins w:id="140" w:author="Ramy Arnaout" w:date="2020-08-18T17:23:00Z">
        <w:r>
          <w:rPr>
            <w:rFonts w:cs="Arial" w:ascii="Arial" w:hAnsi="Arial"/>
          </w:rPr>
          <w:t>)</w:t>
        </w:r>
      </w:ins>
      <w:r>
        <w:rPr>
          <w:rFonts w:cs="Arial" w:ascii="Arial" w:hAnsi="Arial"/>
        </w:rPr>
        <w:t xml:space="preserve">, and the second </w:t>
      </w:r>
      <w:del w:id="141" w:author="Ramy Arnaout" w:date="2020-08-18T17:23:00Z">
        <w:r>
          <w:rPr>
            <w:rFonts w:cs="Arial" w:ascii="Arial" w:hAnsi="Arial"/>
          </w:rPr>
          <w:delText xml:space="preserve">line </w:delText>
        </w:r>
      </w:del>
      <w:ins w:id="142" w:author="Ramy Arnaout" w:date="2020-08-18T17:23:00Z">
        <w:r>
          <w:rPr>
            <w:rFonts w:cs="Arial" w:ascii="Arial" w:hAnsi="Arial"/>
          </w:rPr>
          <w:t xml:space="preserve">column </w:t>
        </w:r>
      </w:ins>
      <w:r>
        <w:rPr>
          <w:rFonts w:cs="Arial" w:ascii="Arial" w:hAnsi="Arial"/>
        </w:rPr>
        <w:t>an integer count giving the frequency of that species. Thus, each row should have the form:</w:t>
      </w:r>
    </w:p>
    <w:p>
      <w:pPr>
        <w:pStyle w:val="Normal"/>
        <w:spacing w:before="0" w:after="245"/>
        <w:rPr/>
      </w:pPr>
      <w:r>
        <w:rPr>
          <w:rFonts w:cs="Courier New" w:ascii="Courier New" w:hAnsi="Courier New"/>
        </w:rPr>
        <w:t>species\tcount\n</w:t>
      </w:r>
    </w:p>
    <w:p>
      <w:pPr>
        <w:pStyle w:val="Normal"/>
        <w:spacing w:before="0" w:after="245"/>
        <w:rPr>
          <w:rFonts w:ascii="Arial" w:hAnsi="Arial" w:cs="Arial"/>
          <w:ins w:id="148" w:author="Ramy Arnaout" w:date="2020-08-18T17:24:00Z"/>
        </w:rPr>
      </w:pPr>
      <w:ins w:id="143" w:author="Ramy Arnaout" w:date="2020-08-18T17:24:00Z">
        <w:r>
          <w:rPr>
            <w:rFonts w:cs="Arial" w:ascii="Arial" w:hAnsi="Arial"/>
          </w:rPr>
          <w:t xml:space="preserve">(Here, </w:t>
        </w:r>
      </w:ins>
      <w:ins w:id="144" w:author="Ramy Arnaout" w:date="2020-08-18T17:24:00Z">
        <w:r>
          <w:rPr>
            <w:rFonts w:cs="Courier New" w:ascii="Courier New" w:hAnsi="Courier New"/>
          </w:rPr>
          <w:t>\t</w:t>
        </w:r>
      </w:ins>
      <w:ins w:id="145" w:author="Ramy Arnaout" w:date="2020-08-18T17:24:00Z">
        <w:r>
          <w:rPr>
            <w:rFonts w:cs="Arial" w:ascii="Arial" w:hAnsi="Arial"/>
          </w:rPr>
          <w:t xml:space="preserve"> and </w:t>
        </w:r>
      </w:ins>
      <w:ins w:id="146" w:author="Ramy Arnaout" w:date="2020-08-18T17:24:00Z">
        <w:r>
          <w:rPr>
            <w:rFonts w:cs="Courier New" w:ascii="Courier New" w:hAnsi="Courier New"/>
          </w:rPr>
          <w:t>\n</w:t>
        </w:r>
      </w:ins>
      <w:ins w:id="147" w:author="Ramy Arnaout" w:date="2020-08-18T17:24:00Z">
        <w:r>
          <w:rPr>
            <w:rFonts w:cs="Arial" w:ascii="Arial" w:hAnsi="Arial"/>
          </w:rPr>
          <w:t xml:space="preserve"> denote the tab and newline characters, respectively.) </w:t>
        </w:r>
      </w:ins>
      <w:r>
        <w:rPr>
          <w:rFonts w:cs="Arial" w:ascii="Arial" w:hAnsi="Arial"/>
        </w:rPr>
        <w:t xml:space="preserve">Note, if a species appears multiple times in the file, the frequencies will be added, not overwritten. </w:t>
      </w:r>
    </w:p>
    <w:p>
      <w:pPr>
        <w:pStyle w:val="Normal"/>
        <w:spacing w:before="0" w:after="245"/>
        <w:rPr/>
      </w:pPr>
      <w:r>
        <w:rPr>
          <w:rFonts w:cs="Arial" w:ascii="Arial" w:hAnsi="Arial"/>
        </w:rPr>
        <w:t xml:space="preserve">The input file to get the Recon estimate </w:t>
      </w:r>
      <w:r>
        <w:rPr>
          <w:rFonts w:cs="Arial" w:ascii="Courier New" w:hAnsi="Courier New"/>
        </w:rPr>
        <w:t xml:space="preserve">filename_for_recon.txt </w:t>
      </w:r>
      <w:r>
        <w:rPr>
          <w:rFonts w:cs="Arial" w:ascii="Arial" w:hAnsi="Arial"/>
        </w:rPr>
        <w:t xml:space="preserve">can be specified </w:t>
      </w:r>
      <w:ins w:id="149" w:author="Ramy Arnaout" w:date="2020-08-18T17:24:00Z">
        <w:r>
          <w:rPr>
            <w:rFonts w:cs="Arial" w:ascii="Arial" w:hAnsi="Arial"/>
          </w:rPr>
          <w:t xml:space="preserve">using the </w:t>
        </w:r>
      </w:ins>
      <w:r>
        <w:rPr>
          <w:rFonts w:cs="Arial" w:ascii="Arial" w:hAnsi="Arial"/>
        </w:rPr>
        <w:t>command line option</w:t>
      </w:r>
      <w:r>
        <w:rPr>
          <w:rFonts w:cs="Arial" w:ascii="Courier New" w:hAnsi="Courier New"/>
        </w:rPr>
        <w:t xml:space="preserve"> -rf/--</w:t>
      </w:r>
      <w:r>
        <w:rPr>
          <w:rFonts w:cs="Courier New" w:ascii="Courier New" w:hAnsi="Courier New"/>
          <w:color w:val="000020"/>
          <w:sz w:val="20"/>
          <w:szCs w:val="20"/>
        </w:rPr>
        <w:t>recon_files</w:t>
      </w:r>
      <w:r>
        <w:rPr>
          <w:rFonts w:cs="Arial" w:ascii="Arial" w:hAnsi="Arial"/>
        </w:rPr>
        <w:t>.  This may or may not be same as</w:t>
      </w:r>
      <w:r>
        <w:rPr>
          <w:rFonts w:cs="Arial" w:ascii="Courier New" w:hAnsi="Courier New"/>
        </w:rPr>
        <w:t xml:space="preserve"> filename.txt</w:t>
      </w:r>
      <w:r>
        <w:rPr>
          <w:rFonts w:cs="Arial" w:ascii="Arial" w:hAnsi="Arial"/>
        </w:rPr>
        <w:t>.</w:t>
      </w:r>
    </w:p>
    <w:p>
      <w:pPr>
        <w:pStyle w:val="Normal"/>
        <w:spacing w:before="0" w:after="245"/>
        <w:rPr>
          <w:i/>
          <w:i/>
          <w:iCs/>
        </w:rPr>
      </w:pPr>
      <w:del w:id="150" w:author="Ramy Arnaout" w:date="2020-08-18T16:44:00Z">
        <w:r>
          <w:rPr>
            <w:rFonts w:cs="Arial" w:ascii="Arial" w:hAnsi="Arial"/>
            <w:i/>
            <w:iCs/>
          </w:rPr>
          <w:br/>
        </w:r>
      </w:del>
      <w:r>
        <w:rPr>
          <w:rFonts w:cs="Arial" w:ascii="Arial" w:hAnsi="Arial"/>
          <w:i/>
          <w:iCs/>
        </w:rPr>
        <w:t>3.1.4. Output</w:t>
      </w:r>
    </w:p>
    <w:p>
      <w:pPr>
        <w:pStyle w:val="Normal"/>
        <w:spacing w:before="0" w:after="245"/>
        <w:rPr/>
      </w:pPr>
      <w:r>
        <w:rPr>
          <w:rFonts w:cs="Arial" w:ascii="Arial" w:hAnsi="Arial"/>
        </w:rPr>
        <w:t xml:space="preserve">Calling Morty according to the command in §3.1.2 will append results to a master output file, specified by </w:t>
      </w:r>
      <w:r>
        <w:rPr>
          <w:rFonts w:cs="Arial" w:ascii="Courier New" w:hAnsi="Courier New"/>
        </w:rPr>
        <w:t xml:space="preserve">-ma/--master_filename_alpha </w:t>
      </w:r>
      <w:r>
        <w:rPr>
          <w:rFonts w:cs="Arial" w:ascii="Arial" w:hAnsi="Arial"/>
        </w:rPr>
        <w:t xml:space="preserve">which by default is </w:t>
      </w:r>
      <w:r>
        <w:rPr>
          <w:rFonts w:cs="Arial" w:ascii="Courier New" w:hAnsi="Courier New"/>
        </w:rPr>
        <w:t>alpha_diversity_master_file.txt</w:t>
      </w:r>
      <w:r>
        <w:rPr>
          <w:rFonts w:cs="Arial" w:ascii="Arial" w:hAnsi="Arial"/>
        </w:rPr>
        <w:t xml:space="preserve"> and is found in </w:t>
      </w:r>
      <w:r>
        <w:rPr>
          <w:rFonts w:cs="Arial" w:ascii="Courier New" w:hAnsi="Courier New"/>
        </w:rPr>
        <w:t>master_output_dir</w:t>
      </w:r>
      <w:r>
        <w:rPr>
          <w:rFonts w:cs="Arial" w:ascii="Arial" w:hAnsi="Arial"/>
        </w:rPr>
        <w:t>. If no such file exists, one will be created.</w:t>
      </w:r>
    </w:p>
    <w:p>
      <w:pPr>
        <w:pStyle w:val="Normal"/>
        <w:spacing w:before="0" w:after="245"/>
        <w:rPr/>
      </w:pPr>
      <w:r>
        <w:rPr>
          <w:rFonts w:cs="Arial" w:ascii="Arial" w:hAnsi="Arial"/>
        </w:rPr>
        <w:t>Each time Morty is run in alpha mode, its output is appended to this master output file, with one new line for each subcommunity. This output contains information in the following order, with each piece of information separated by a tab (</w:t>
      </w:r>
      <w:r>
        <w:rPr>
          <w:rFonts w:cs="Arial" w:ascii="Courier New" w:hAnsi="Courier New"/>
        </w:rPr>
        <w:t>\t</w:t>
      </w:r>
      <w:r>
        <w:rPr>
          <w:rFonts w:cs="Arial" w:ascii="Arial" w:hAnsi="Arial"/>
        </w:rPr>
        <w:t>):</w:t>
      </w:r>
    </w:p>
    <w:p>
      <w:pPr>
        <w:pStyle w:val="ListParagraph"/>
        <w:numPr>
          <w:ilvl w:val="0"/>
          <w:numId w:val="2"/>
        </w:numPr>
        <w:spacing w:before="0" w:after="245"/>
        <w:contextualSpacing/>
        <w:rPr/>
      </w:pPr>
      <w:r>
        <w:rPr>
          <w:rFonts w:cs="Arial" w:ascii="Arial" w:hAnsi="Arial"/>
        </w:rPr>
        <w:t xml:space="preserve">A unique </w:t>
      </w:r>
      <w:r>
        <w:rPr>
          <w:rFonts w:cs="Courier New" w:ascii="Courier New" w:hAnsi="Courier New"/>
        </w:rPr>
        <w:t>run_id</w:t>
      </w:r>
      <w:r>
        <w:rPr>
          <w:rFonts w:cs="Arial" w:ascii="Arial" w:hAnsi="Arial"/>
        </w:rPr>
        <w:t xml:space="preserve"> code that identifies the run</w:t>
      </w:r>
      <w:ins w:id="151" w:author="Ramy Arnaout" w:date="2020-08-18T17:25:00Z">
        <w:r>
          <w:rPr>
            <w:rFonts w:cs="Arial" w:ascii="Arial" w:hAnsi="Arial"/>
          </w:rPr>
          <w:t xml:space="preserve"> (i.e., the specific instance of Morty’s execution)</w:t>
        </w:r>
      </w:ins>
    </w:p>
    <w:p>
      <w:pPr>
        <w:pStyle w:val="ListParagraph"/>
        <w:numPr>
          <w:ilvl w:val="0"/>
          <w:numId w:val="2"/>
        </w:numPr>
        <w:spacing w:before="0" w:after="245"/>
        <w:contextualSpacing/>
        <w:rPr/>
      </w:pPr>
      <w:r>
        <w:rPr>
          <w:rFonts w:cs="Arial" w:ascii="Arial" w:hAnsi="Arial"/>
        </w:rPr>
        <w:t>Type of diversity being calculated (</w:t>
      </w:r>
      <w:r>
        <w:rPr>
          <w:rFonts w:cs="Arial" w:ascii="Courier New" w:hAnsi="Courier New"/>
        </w:rPr>
        <w:t>alpha</w:t>
      </w:r>
      <w:r>
        <w:rPr>
          <w:rFonts w:cs="Arial" w:ascii="Arial" w:hAnsi="Arial"/>
        </w:rPr>
        <w:t xml:space="preserve"> in the case of alpha diversity)</w:t>
      </w:r>
    </w:p>
    <w:p>
      <w:pPr>
        <w:pStyle w:val="ListParagraph"/>
        <w:numPr>
          <w:ilvl w:val="0"/>
          <w:numId w:val="2"/>
        </w:numPr>
        <w:spacing w:before="0" w:after="245"/>
        <w:contextualSpacing/>
        <w:rPr/>
      </w:pPr>
      <w:r>
        <w:rPr>
          <w:rFonts w:cs="Arial" w:ascii="Arial" w:hAnsi="Arial"/>
        </w:rPr>
        <w:t xml:space="preserve">Name of the subcommunity for which the alpha diversity is calculated (taken from </w:t>
      </w:r>
      <w:r>
        <w:rPr>
          <w:rFonts w:cs="Arial" w:ascii="Courier New" w:hAnsi="Courier New"/>
        </w:rPr>
        <w:t>filename</w:t>
      </w:r>
      <w:r>
        <w:rPr>
          <w:rFonts w:cs="Arial" w:ascii="Arial" w:hAnsi="Arial"/>
        </w:rPr>
        <w:t xml:space="preserve"> in the list of filenames following the </w:t>
      </w:r>
      <w:r>
        <w:rPr>
          <w:rFonts w:cs="Arial" w:ascii="Courier New" w:hAnsi="Courier New"/>
        </w:rPr>
        <w:t>-if</w:t>
      </w:r>
      <w:r>
        <w:rPr>
          <w:rFonts w:cs="Arial" w:ascii="Arial" w:hAnsi="Arial"/>
        </w:rPr>
        <w:t xml:space="preserve"> parameter, if no repertoire names are provided using the </w:t>
      </w:r>
      <w:r>
        <w:rPr>
          <w:rFonts w:cs="Arial" w:ascii="Courier New" w:hAnsi="Courier New"/>
        </w:rPr>
        <w:t>-cn</w:t>
      </w:r>
      <w:r>
        <w:rPr>
          <w:rFonts w:cs="Arial" w:ascii="Arial" w:hAnsi="Arial"/>
        </w:rPr>
        <w:t>/</w:t>
      </w:r>
      <w:r>
        <w:rPr>
          <w:rFonts w:cs="Arial" w:ascii="Courier New" w:hAnsi="Courier New"/>
        </w:rPr>
        <w:t>--community_names</w:t>
      </w:r>
      <w:r>
        <w:rPr>
          <w:rFonts w:cs="Arial" w:ascii="Arial" w:hAnsi="Arial"/>
        </w:rPr>
        <w:t xml:space="preserve"> parameter)</w:t>
      </w:r>
    </w:p>
    <w:p>
      <w:pPr>
        <w:pStyle w:val="ListParagraph"/>
        <w:numPr>
          <w:ilvl w:val="0"/>
          <w:numId w:val="2"/>
        </w:numPr>
        <w:spacing w:before="0" w:after="245"/>
        <w:contextualSpacing/>
        <w:rPr/>
      </w:pPr>
      <w:r>
        <w:rPr>
          <w:rFonts w:cs="Arial" w:ascii="Arial" w:hAnsi="Arial"/>
        </w:rPr>
        <w:t xml:space="preserve">A tuple of two dictionaries (in standard Python </w:t>
      </w:r>
      <w:ins w:id="152" w:author="Ramy Arnaout" w:date="2020-08-18T17:25:00Z">
        <w:r>
          <w:rPr>
            <w:rFonts w:cs="Arial" w:ascii="Arial" w:hAnsi="Arial"/>
          </w:rPr>
          <w:t xml:space="preserve">input </w:t>
        </w:r>
      </w:ins>
      <w:r>
        <w:rPr>
          <w:rFonts w:cs="Arial" w:ascii="Arial" w:hAnsi="Arial"/>
        </w:rPr>
        <w:t>syntax), one for species diversities (</w:t>
      </w:r>
      <w:r>
        <w:rPr>
          <w:rFonts w:cs="Arial" w:ascii="Arial" w:hAnsi="Arial"/>
          <w:i/>
          <w:iCs/>
          <w:vertAlign w:val="superscript"/>
        </w:rPr>
        <w:t>q</w:t>
      </w:r>
      <w:r>
        <w:rPr>
          <w:rFonts w:cs="Arial" w:ascii="Arial" w:hAnsi="Arial"/>
          <w:i/>
          <w:iCs/>
        </w:rPr>
        <w:t>D</w:t>
      </w:r>
      <w:r>
        <w:rPr>
          <w:rFonts w:cs="Arial" w:ascii="Arial" w:hAnsi="Arial"/>
        </w:rPr>
        <w:t>) and one for class diversities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The dictionary keys are the </w:t>
      </w:r>
      <w:r>
        <w:rPr>
          <w:rFonts w:cs="Arial" w:ascii="Arial" w:hAnsi="Arial"/>
          <w:i/>
          <w:iCs/>
        </w:rPr>
        <w:t>q</w:t>
      </w:r>
      <w:r>
        <w:rPr>
          <w:rFonts w:cs="Arial" w:ascii="Arial" w:hAnsi="Arial"/>
        </w:rPr>
        <w:t xml:space="preserve"> values and the dictionary values of are the corresponding </w:t>
      </w:r>
      <w:r>
        <w:rPr>
          <w:rFonts w:cs="Arial" w:ascii="Arial" w:hAnsi="Arial"/>
          <w:i/>
          <w:iCs/>
          <w:vertAlign w:val="superscript"/>
        </w:rPr>
        <w:t>q</w:t>
      </w:r>
      <w:r>
        <w:rPr>
          <w:rFonts w:cs="Arial" w:ascii="Arial" w:hAnsi="Arial"/>
          <w:i/>
          <w:iCs/>
        </w:rPr>
        <w:t>D</w:t>
      </w:r>
      <w:r>
        <w:rPr>
          <w:rFonts w:cs="Arial" w:ascii="Arial" w:hAnsi="Arial"/>
        </w:rPr>
        <w:t xml:space="preserve"> (first dictionary) or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(second dictionary) alpha-diversity values</w:t>
      </w:r>
      <w:del w:id="153" w:author="Ramy Arnaout" w:date="2020-08-18T17:25:00Z">
        <w:r>
          <w:rPr>
            <w:rFonts w:cs="Arial" w:ascii="Arial" w:hAnsi="Arial"/>
          </w:rPr>
          <w:delText>.</w:delText>
        </w:r>
      </w:del>
    </w:p>
    <w:p>
      <w:pPr>
        <w:pStyle w:val="ListParagraph"/>
        <w:numPr>
          <w:ilvl w:val="0"/>
          <w:numId w:val="2"/>
        </w:numPr>
        <w:spacing w:before="0" w:after="245"/>
        <w:contextualSpacing/>
        <w:rPr/>
      </w:pPr>
      <w:r>
        <w:rPr>
          <w:rFonts w:cs="Arial" w:ascii="Arial" w:hAnsi="Arial"/>
        </w:rPr>
        <w:t>Timestamp at which the code was run</w:t>
      </w:r>
    </w:p>
    <w:p>
      <w:pPr>
        <w:pStyle w:val="ListParagraph"/>
        <w:numPr>
          <w:ilvl w:val="0"/>
          <w:numId w:val="2"/>
        </w:numPr>
        <w:spacing w:before="0" w:after="245"/>
        <w:contextualSpacing/>
        <w:rPr>
          <w:del w:id="155" w:author="Ramy Arnaout" w:date="2020-08-18T16:44:00Z"/>
        </w:rPr>
      </w:pPr>
      <w:r>
        <w:rPr>
          <w:rFonts w:cs="Arial" w:ascii="Arial" w:hAnsi="Arial"/>
        </w:rPr>
        <w:t xml:space="preserve">A copy of the command that was run (for easy </w:t>
      </w:r>
      <w:ins w:id="154" w:author="Ramy Arnaout" w:date="2020-08-18T17:26:00Z">
        <w:r>
          <w:rPr>
            <w:rFonts w:cs="Arial" w:ascii="Arial" w:hAnsi="Arial"/>
          </w:rPr>
          <w:t xml:space="preserve">future </w:t>
        </w:r>
      </w:ins>
      <w:r>
        <w:rPr>
          <w:rFonts w:cs="Arial" w:ascii="Arial" w:hAnsi="Arial"/>
        </w:rPr>
        <w:t>reference)</w:t>
      </w:r>
    </w:p>
    <w:p>
      <w:pPr>
        <w:pStyle w:val="ListParagraph"/>
        <w:numPr>
          <w:ilvl w:val="0"/>
          <w:numId w:val="2"/>
        </w:numPr>
        <w:spacing w:before="0" w:after="245"/>
        <w:contextualSpacing/>
        <w:pPrChange w:id="0" w:author="Ramy Arnaout" w:date="2020-08-18T16:44:00Z">
          <w:pPr>
            <w:contextualSpacing/>
            <w:spacing w:before="0" w:after="245"/>
          </w:pPr>
        </w:pPrChange>
        <w:rPr>
          <w:i/>
          <w:i/>
          <w:iCs/>
        </w:rPr>
      </w:pPr>
      <w:r>
        <w:rPr>
          <w:i/>
          <w:iCs/>
        </w:rPr>
      </w:r>
    </w:p>
    <w:p>
      <w:pPr>
        <w:pStyle w:val="Normal"/>
        <w:spacing w:before="0" w:after="245"/>
        <w:rPr>
          <w:b/>
          <w:b/>
          <w:bCs/>
        </w:rPr>
      </w:pPr>
      <w:r>
        <w:rPr>
          <w:rFonts w:cs="Arial" w:ascii="Arial" w:hAnsi="Arial"/>
          <w:b/>
          <w:bCs/>
        </w:rPr>
        <w:t>3.2. Beta Diversity (</w:t>
      </w:r>
      <w:r>
        <w:rPr>
          <w:rFonts w:cs="Courier New" w:ascii="Courier New" w:hAnsi="Courier New"/>
          <w:b/>
          <w:bCs/>
        </w:rPr>
        <w:t>-mo, --mode beta</w:t>
      </w:r>
      <w:r>
        <w:rPr>
          <w:b/>
          <w:bCs/>
        </w:rPr>
        <w:t xml:space="preserve">) </w:t>
      </w:r>
    </w:p>
    <w:p>
      <w:pPr>
        <w:pStyle w:val="Normal"/>
        <w:spacing w:before="0" w:after="245"/>
        <w:rPr>
          <w:i/>
          <w:i/>
          <w:iCs/>
        </w:rPr>
      </w:pPr>
      <w:r>
        <w:rPr>
          <w:rFonts w:cs="Arial" w:ascii="Arial" w:hAnsi="Arial"/>
          <w:i/>
          <w:iCs/>
        </w:rPr>
        <w:t>3.2.1 Description</w:t>
      </w:r>
    </w:p>
    <w:p>
      <w:pPr>
        <w:pStyle w:val="Normal"/>
        <w:spacing w:before="0" w:after="245"/>
        <w:rPr/>
      </w:pPr>
      <w:r>
        <w:rPr>
          <w:rFonts w:cs="Arial" w:ascii="Arial" w:hAnsi="Arial"/>
        </w:rPr>
        <w:t xml:space="preserve">For two subcommunities that constitute a metacommunity, </w:t>
      </w:r>
      <w:r>
        <w:rPr>
          <w:rFonts w:cs="Courier New" w:ascii="Courier New" w:hAnsi="Courier New"/>
        </w:rPr>
        <w:t>-mo/--mode beta</w:t>
      </w:r>
      <w:r>
        <w:rPr>
          <w:rFonts w:cs="Arial" w:ascii="Arial" w:hAnsi="Arial"/>
        </w:rPr>
        <w:t xml:space="preserve"> outputs the following beta diversity values: </w:t>
      </w:r>
      <w:r>
        <w:rPr/>
      </w:r>
      <m:oMath xmlns:m="http://schemas.openxmlformats.org/officeDocument/2006/math">
        <m:bar>
          <m:barPr>
            <m:pos m:val="top"/>
          </m:barPr>
          <m:e>
            <m:r>
              <w:rPr>
                <w:rFonts w:ascii="Cambria Math" w:hAnsi="Cambria Math"/>
              </w:rPr>
              <m:t xml:space="preserve">ρ</m:t>
            </m:r>
          </m:e>
        </m:bar>
      </m:oMath>
      <w:r>
        <w:rPr>
          <w:rFonts w:cs="Arial" w:ascii="Arial" w:hAnsi="Arial"/>
        </w:rPr>
        <w:t xml:space="preserve"> (rho_bar), </w:t>
      </w:r>
      <w:r>
        <w:rPr/>
      </w:r>
      <m:oMath xmlns:m="http://schemas.openxmlformats.org/officeDocument/2006/math">
        <m:bar>
          <m:barPr>
            <m:pos m:val="top"/>
          </m:barPr>
          <m:e>
            <m:r>
              <w:rPr>
                <w:rFonts w:ascii="Cambria Math" w:hAnsi="Cambria Math"/>
              </w:rPr>
              <m:t xml:space="preserve">β</m:t>
            </m:r>
          </m:e>
        </m:bar>
      </m:oMath>
      <w:r>
        <w:rPr>
          <w:rFonts w:cs="Arial" w:ascii="Arial" w:hAnsi="Arial"/>
        </w:rPr>
        <w:t xml:space="preserve"> (beta_bar), </w:t>
      </w:r>
      <w:r>
        <w:rPr/>
      </w:r>
      <m:oMath xmlns:m="http://schemas.openxmlformats.org/officeDocument/2006/math">
        <m:bar>
          <m:barPr>
            <m:pos m:val="top"/>
          </m:barPr>
          <m:e>
            <m:r>
              <w:rPr>
                <w:rFonts w:ascii="Cambria Math" w:hAnsi="Cambria Math"/>
              </w:rPr>
              <m:t xml:space="preserve">R</m:t>
            </m:r>
          </m:e>
        </m:bar>
      </m:oMath>
      <w:r>
        <w:rPr>
          <w:rFonts w:cs="Arial" w:ascii="Arial" w:hAnsi="Arial"/>
        </w:rPr>
        <w:t xml:space="preserve"> (R_bar) and </w:t>
      </w:r>
      <w:r>
        <w:rPr/>
      </w:r>
      <m:oMath xmlns:m="http://schemas.openxmlformats.org/officeDocument/2006/math">
        <m:bar>
          <m:barPr>
            <m:pos m:val="top"/>
          </m:barPr>
          <m:e>
            <m:r>
              <w:rPr>
                <w:rFonts w:ascii="Cambria Math" w:hAnsi="Cambria Math"/>
              </w:rPr>
              <m:t xml:space="preserve">B</m:t>
            </m:r>
          </m:e>
        </m:bar>
      </m:oMath>
      <w:r>
        <w:rPr>
          <w:rFonts w:cs="Arial" w:ascii="Arial" w:hAnsi="Arial"/>
        </w:rPr>
        <w:t xml:space="preserve"> (B_bar). Note that two different values of rho_bar and beta_bar will be calculated—</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ρ</m:t>
            </m:r>
          </m:e>
        </m:bar>
      </m:oMath>
      <w:r>
        <w:rPr>
          <w:rFonts w:cs="Arial" w:ascii="Arial" w:hAnsi="Arial"/>
          <w:vertAlign w:val="subscript"/>
        </w:rPr>
        <w:t>2</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1</w:t>
      </w:r>
      <w:r>
        <w:rPr>
          <w:rFonts w:cs="Arial" w:ascii="Arial" w:hAnsi="Arial"/>
        </w:rPr>
        <w:t xml:space="preserve"> and </w:t>
      </w:r>
      <w:r>
        <w:rPr/>
      </w:r>
      <m:oMath xmlns:m="http://schemas.openxmlformats.org/officeDocument/2006/math">
        <m:bar>
          <m:barPr>
            <m:pos m:val="top"/>
          </m:barPr>
          <m:e>
            <m:r>
              <w:rPr>
                <w:rFonts w:ascii="Cambria Math" w:hAnsi="Cambria Math"/>
              </w:rPr>
              <m:t xml:space="preserve">β</m:t>
            </m:r>
          </m:e>
        </m:bar>
      </m:oMath>
      <w:r>
        <w:rPr>
          <w:rFonts w:cs="Arial" w:ascii="Arial" w:hAnsi="Arial"/>
          <w:vertAlign w:val="subscript"/>
        </w:rPr>
        <w:t>2</w:t>
      </w:r>
      <w:r>
        <w:rPr>
          <w:rFonts w:cs="Arial" w:ascii="Arial" w:hAnsi="Arial"/>
        </w:rPr>
        <w:t>—since there are two subcommunities being considered (see §1.2). For each of the above, values according to species (</w:t>
      </w:r>
      <w:r>
        <w:rPr>
          <w:rFonts w:cs="Arial" w:ascii="Arial" w:hAnsi="Arial"/>
          <w:i/>
          <w:iCs/>
          <w:vertAlign w:val="superscript"/>
        </w:rPr>
        <w:t>q</w:t>
      </w:r>
      <w:r>
        <w:rPr>
          <w:rFonts w:cs="Arial" w:ascii="Arial" w:hAnsi="Arial"/>
          <w:i/>
          <w:iCs/>
        </w:rPr>
        <w:t>D</w:t>
      </w:r>
      <w:r>
        <w:rPr>
          <w:rFonts w:cs="Arial" w:ascii="Arial" w:hAnsi="Arial"/>
        </w:rPr>
        <w:t>) and class diversity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measures will be calculated, for the </w:t>
      </w:r>
      <w:r>
        <w:rPr>
          <w:rFonts w:cs="Arial" w:ascii="Arial" w:hAnsi="Arial"/>
          <w:i/>
          <w:iCs/>
        </w:rPr>
        <w:t>q</w:t>
      </w:r>
      <w:r>
        <w:rPr>
          <w:rFonts w:cs="Arial" w:ascii="Arial" w:hAnsi="Arial"/>
        </w:rPr>
        <w:t xml:space="preserve"> values indicated.</w:t>
      </w:r>
    </w:p>
    <w:p>
      <w:pPr>
        <w:pStyle w:val="Normal"/>
        <w:rPr>
          <w:rFonts w:ascii="Arial" w:hAnsi="Arial" w:cs="Arial"/>
          <w:ins w:id="157" w:author="Ramy Arnaout" w:date="2020-08-18T17:26:00Z"/>
          <w:i/>
          <w:i/>
          <w:iCs/>
        </w:rPr>
      </w:pPr>
      <w:ins w:id="156" w:author="Ramy Arnaout" w:date="2020-08-18T17:26:00Z">
        <w:r>
          <w:rPr>
            <w:rFonts w:cs="Arial" w:ascii="Arial" w:hAnsi="Arial"/>
            <w:i/>
            <w:iCs/>
          </w:rPr>
        </w:r>
      </w:ins>
      <w:r>
        <w:br w:type="page"/>
      </w:r>
    </w:p>
    <w:p>
      <w:pPr>
        <w:pStyle w:val="Normal"/>
        <w:spacing w:before="0" w:after="245"/>
        <w:rPr>
          <w:i/>
          <w:i/>
          <w:iCs/>
        </w:rPr>
      </w:pPr>
      <w:r>
        <w:rPr>
          <w:rFonts w:cs="Arial" w:ascii="Arial" w:hAnsi="Arial"/>
          <w:i/>
          <w:iCs/>
        </w:rPr>
        <w:t>3.2.2. Usage</w:t>
      </w:r>
    </w:p>
    <w:p>
      <w:pPr>
        <w:pStyle w:val="PreformattedText"/>
        <w:spacing w:before="0" w:after="283"/>
        <w:rPr>
          <w:rFonts w:ascii="Courier New" w:hAnsi="Courier New"/>
        </w:rPr>
      </w:pPr>
      <w:r>
        <w:rPr>
          <w:rFonts w:ascii="Courier New" w:hAnsi="Courier New"/>
        </w:rPr>
        <w:t>python3 morty</w:t>
      </w:r>
      <w:r>
        <w:rPr>
          <w:rFonts w:ascii="Courier New" w:hAnsi="Courier New"/>
          <w:color w:val="008C00"/>
        </w:rPr>
        <w:t>.</w:t>
      </w:r>
      <w:r>
        <w:rPr>
          <w:rFonts w:ascii="Courier New" w:hAnsi="Courier New"/>
        </w:rPr>
        <w:t xml:space="preserve">py </w:t>
      </w:r>
      <w:r>
        <w:rPr>
          <w:rFonts w:ascii="Courier New" w:hAnsi="Courier New"/>
          <w:color w:val="308080"/>
        </w:rPr>
        <w:t>--</w:t>
      </w:r>
      <w:r>
        <w:rPr>
          <w:rFonts w:ascii="Courier New" w:hAnsi="Courier New"/>
        </w:rPr>
        <w:t xml:space="preserve">mode beta </w:t>
      </w:r>
      <w:r>
        <w:rPr>
          <w:rFonts w:ascii="Courier New" w:hAnsi="Courier New"/>
          <w:color w:val="308080"/>
        </w:rPr>
        <w:t>--</w:t>
      </w:r>
      <w:r>
        <w:rPr>
          <w:rFonts w:ascii="Courier New" w:hAnsi="Courier New"/>
        </w:rPr>
        <w:t xml:space="preserve">input_files </w:t>
      </w:r>
      <w:r>
        <w:rPr>
          <w:rFonts w:ascii="Courier New" w:hAnsi="Courier New"/>
          <w:color w:val="800000"/>
        </w:rPr>
        <w:t>"</w:t>
      </w:r>
      <w:r>
        <w:rPr>
          <w:rFonts w:ascii="Courier New" w:hAnsi="Courier New"/>
          <w:color w:val="1060B6"/>
        </w:rPr>
        <w:t>filename1.txt,filename2.txt</w:t>
      </w:r>
      <w:r>
        <w:rPr>
          <w:rFonts w:ascii="Courier New" w:hAnsi="Courier New"/>
          <w:color w:val="800000"/>
        </w:rPr>
        <w:t xml:space="preserve">" </w:t>
      </w:r>
      <w:r>
        <w:rPr>
          <w:rFonts w:ascii="Courier New" w:hAnsi="Courier New"/>
          <w:color w:val="308080"/>
        </w:rPr>
        <w:t>--</w:t>
      </w:r>
      <w:r>
        <w:rPr>
          <w:rFonts w:ascii="Courier New" w:hAnsi="Courier New"/>
        </w:rPr>
        <w:t>master_output_dir output</w:t>
      </w:r>
      <w:r>
        <w:rPr>
          <w:rFonts w:ascii="Courier New" w:hAnsi="Courier New"/>
          <w:color w:val="308080"/>
        </w:rPr>
        <w:t>_</w:t>
      </w:r>
      <w:r>
        <w:rPr>
          <w:rFonts w:ascii="Courier New" w:hAnsi="Courier New"/>
        </w:rPr>
        <w:t xml:space="preserve">path </w:t>
      </w:r>
      <w:r>
        <w:rPr>
          <w:rFonts w:ascii="Courier New" w:hAnsi="Courier New"/>
          <w:color w:val="308080"/>
        </w:rPr>
        <w:t>--</w:t>
      </w:r>
      <w:r>
        <w:rPr>
          <w:rFonts w:ascii="Courier New" w:hAnsi="Courier New"/>
        </w:rPr>
        <w:t xml:space="preserve">community_names </w:t>
      </w:r>
      <w:r>
        <w:rPr>
          <w:rFonts w:ascii="Courier New" w:hAnsi="Courier New"/>
          <w:color w:val="800000"/>
        </w:rPr>
        <w:t>"</w:t>
      </w:r>
      <w:r>
        <w:rPr>
          <w:rFonts w:ascii="Courier New" w:hAnsi="Courier New"/>
          <w:color w:val="1060B6"/>
        </w:rPr>
        <w:t>subcommunity1_name</w:t>
      </w:r>
      <w:r>
        <w:rPr>
          <w:rFonts w:cs="Courier New" w:ascii="Courier New" w:hAnsi="Courier New"/>
          <w:color w:val="1060B6"/>
        </w:rPr>
        <w:t>,subcommunity2_name</w:t>
      </w:r>
      <w:r>
        <w:rPr>
          <w:rFonts w:cs="Courier New" w:ascii="Courier New" w:hAnsi="Courier New"/>
          <w:color w:val="800000"/>
        </w:rPr>
        <w:t>"</w:t>
      </w:r>
      <w:r>
        <w:rPr>
          <w:rFonts w:cs="Courier New" w:ascii="Courier New" w:hAnsi="Courier New"/>
        </w:rPr>
        <w:t xml:space="preserve"> </w:t>
      </w:r>
      <w:r>
        <w:rPr>
          <w:rFonts w:cs="Courier New" w:ascii="Courier New" w:hAnsi="Courier New"/>
          <w:color w:val="308080"/>
        </w:rPr>
        <w:t>[--</w:t>
      </w:r>
      <w:r>
        <w:rPr>
          <w:rFonts w:cs="Courier New" w:ascii="Courier New" w:hAnsi="Courier New"/>
        </w:rPr>
        <w:t xml:space="preserve">list_of_qs </w:t>
      </w:r>
      <w:r>
        <w:rPr>
          <w:rFonts w:cs="Courier New" w:ascii="Courier New" w:hAnsi="Courier New"/>
          <w:color w:val="308080"/>
        </w:rPr>
        <w:t>[</w:t>
      </w:r>
      <w:r>
        <w:rPr>
          <w:rFonts w:cs="Courier New" w:ascii="Courier New" w:hAnsi="Courier New"/>
          <w:color w:val="008C00"/>
        </w:rPr>
        <w:t>0</w:t>
      </w:r>
      <w:r>
        <w:rPr>
          <w:rFonts w:cs="Courier New" w:ascii="Courier New" w:hAnsi="Courier New"/>
          <w:color w:val="308080"/>
        </w:rPr>
        <w:t>.,</w:t>
      </w:r>
      <w:r>
        <w:rPr>
          <w:rFonts w:cs="Courier New" w:ascii="Courier New" w:hAnsi="Courier New"/>
          <w:color w:val="008C00"/>
        </w:rPr>
        <w:t>1</w:t>
      </w:r>
      <w:r>
        <w:rPr>
          <w:rFonts w:cs="Courier New" w:ascii="Courier New" w:hAnsi="Courier New"/>
          <w:color w:val="308080"/>
        </w:rPr>
        <w:t>.,...]</w:t>
      </w:r>
      <w:r>
        <w:rPr>
          <w:rFonts w:cs="Courier New" w:ascii="Courier New" w:hAnsi="Courier New"/>
        </w:rPr>
        <w:t xml:space="preserve"> </w:t>
      </w:r>
      <w:r>
        <w:rPr>
          <w:rFonts w:cs="Courier New" w:ascii="Courier New" w:hAnsi="Courier New"/>
          <w:color w:val="308080"/>
        </w:rPr>
        <w:t>--</w:t>
      </w:r>
      <w:r>
        <w:rPr>
          <w:rFonts w:cs="Courier New" w:ascii="Courier New" w:hAnsi="Courier New"/>
        </w:rPr>
        <w:t>verbose</w:t>
      </w:r>
      <w:r>
        <w:rPr>
          <w:rFonts w:cs="Courier New" w:ascii="Courier New" w:hAnsi="Courier New"/>
          <w:color w:val="308080"/>
        </w:rPr>
        <w:t>]</w:t>
      </w:r>
    </w:p>
    <w:p>
      <w:pPr>
        <w:pStyle w:val="Normal"/>
        <w:spacing w:before="0" w:after="245"/>
        <w:rPr>
          <w:i/>
          <w:i/>
          <w:iCs/>
        </w:rPr>
      </w:pPr>
      <w:r>
        <w:rPr>
          <w:rFonts w:cs="Arial" w:ascii="Arial" w:hAnsi="Arial"/>
          <w:i/>
          <w:iCs/>
        </w:rPr>
        <w:t xml:space="preserve">3.2.3. Input </w:t>
      </w:r>
    </w:p>
    <w:p>
      <w:pPr>
        <w:pStyle w:val="Normal"/>
        <w:spacing w:before="0" w:after="245"/>
        <w:rPr/>
      </w:pPr>
      <w:r>
        <w:rPr>
          <w:rFonts w:cs="Arial" w:ascii="Arial" w:hAnsi="Arial"/>
        </w:rPr>
        <w:t xml:space="preserve">Input files and formatting are as in §3.1.3. The only difference </w:t>
      </w:r>
      <w:del w:id="158" w:author="Ramy Arnaout" w:date="2020-08-18T17:26:00Z">
        <w:r>
          <w:rPr>
            <w:rFonts w:cs="Arial" w:ascii="Arial" w:hAnsi="Arial"/>
          </w:rPr>
          <w:delText xml:space="preserve">being </w:delText>
        </w:r>
      </w:del>
      <w:ins w:id="159" w:author="Ramy Arnaout" w:date="2020-08-18T17:26:00Z">
        <w:r>
          <w:rPr>
            <w:rFonts w:cs="Arial" w:ascii="Arial" w:hAnsi="Arial"/>
          </w:rPr>
          <w:t xml:space="preserve">is </w:t>
        </w:r>
      </w:ins>
      <w:r>
        <w:rPr>
          <w:rFonts w:cs="Arial" w:ascii="Arial" w:hAnsi="Arial"/>
        </w:rPr>
        <w:t>that beta diversity expects two input files and their corresponding community names.</w:t>
      </w:r>
    </w:p>
    <w:p>
      <w:pPr>
        <w:pStyle w:val="Normal"/>
        <w:spacing w:before="0" w:after="245"/>
        <w:rPr>
          <w:i/>
          <w:i/>
          <w:iCs/>
        </w:rPr>
      </w:pPr>
      <w:r>
        <w:rPr>
          <w:rFonts w:cs="Arial" w:ascii="Arial" w:hAnsi="Arial"/>
          <w:i/>
          <w:iCs/>
        </w:rPr>
        <w:t>3.2.4. Output</w:t>
      </w:r>
    </w:p>
    <w:p>
      <w:pPr>
        <w:pStyle w:val="Normal"/>
        <w:spacing w:before="0" w:after="245"/>
        <w:rPr/>
      </w:pPr>
      <w:r>
        <w:rPr>
          <w:rFonts w:cs="Arial" w:ascii="Arial" w:hAnsi="Arial"/>
        </w:rPr>
        <w:t xml:space="preserve">Calling Morty according to the command in §3.2.2 will append results to a master output file, specified by </w:t>
      </w:r>
      <w:r>
        <w:rPr>
          <w:rFonts w:cs="Arial" w:ascii="Courier New" w:hAnsi="Courier New"/>
        </w:rPr>
        <w:t>-mb/--master_filename_</w:t>
      </w:r>
      <w:r>
        <w:rPr>
          <w:rFonts w:cs="Arial" w:ascii="Courier New" w:hAnsi="Courier New"/>
          <w:color w:val="000000"/>
        </w:rPr>
        <w:t>beta</w:t>
      </w:r>
      <w:r>
        <w:rPr>
          <w:rFonts w:cs="Arial" w:ascii="Courier New" w:hAnsi="Courier New"/>
        </w:rPr>
        <w:t xml:space="preserve"> </w:t>
      </w:r>
      <w:r>
        <w:rPr>
          <w:rFonts w:cs="Arial" w:ascii="Arial" w:hAnsi="Arial"/>
        </w:rPr>
        <w:t xml:space="preserve">which by default is </w:t>
      </w:r>
      <w:r>
        <w:rPr>
          <w:rFonts w:cs="Arial" w:ascii="Courier New" w:hAnsi="Courier New"/>
          <w:color w:val="000000"/>
        </w:rPr>
        <w:t>beta</w:t>
      </w:r>
      <w:r>
        <w:rPr>
          <w:rFonts w:cs="Arial" w:ascii="Courier New" w:hAnsi="Courier New"/>
        </w:rPr>
        <w:t>_diversity_master_file.txt</w:t>
      </w:r>
      <w:r>
        <w:rPr>
          <w:rFonts w:cs="Arial" w:ascii="Arial" w:hAnsi="Arial"/>
        </w:rPr>
        <w:t xml:space="preserve"> and is found in </w:t>
      </w:r>
      <w:r>
        <w:rPr>
          <w:rFonts w:cs="Arial" w:ascii="Courier New" w:hAnsi="Courier New"/>
        </w:rPr>
        <w:t>master_output_dir</w:t>
      </w:r>
      <w:r>
        <w:rPr>
          <w:rFonts w:cs="Arial" w:ascii="Arial" w:hAnsi="Arial"/>
        </w:rPr>
        <w:t>. If no such file exists, one will be created.</w:t>
      </w:r>
    </w:p>
    <w:p>
      <w:pPr>
        <w:pStyle w:val="Normal"/>
        <w:spacing w:before="0" w:after="245"/>
        <w:rPr/>
      </w:pPr>
      <w:del w:id="160" w:author="Ramy Arnaout" w:date="2020-08-18T17:26:00Z">
        <w:r>
          <w:rPr>
            <w:rFonts w:cs="Arial" w:ascii="Arial" w:hAnsi="Arial"/>
          </w:rPr>
          <w:delText>Each o</w:delText>
        </w:r>
      </w:del>
      <w:ins w:id="161" w:author="Ramy Arnaout" w:date="2020-08-18T17:26:00Z">
        <w:r>
          <w:rPr>
            <w:rFonts w:cs="Arial" w:ascii="Arial" w:hAnsi="Arial"/>
          </w:rPr>
          <w:t>O</w:t>
        </w:r>
      </w:ins>
      <w:r>
        <w:rPr>
          <w:rFonts w:cs="Arial" w:ascii="Arial" w:hAnsi="Arial"/>
        </w:rPr>
        <w:t xml:space="preserve">utput is added to the output file line by line. Six new lines in total will be added for a single run in </w:t>
      </w:r>
      <w:r>
        <w:rPr>
          <w:rFonts w:cs="Arial" w:ascii="Courier New" w:hAnsi="Courier New"/>
        </w:rPr>
        <w:t>beta</w:t>
      </w:r>
      <w:r>
        <w:rPr>
          <w:rFonts w:cs="Arial" w:ascii="Arial" w:hAnsi="Arial"/>
        </w:rPr>
        <w:t xml:space="preserve"> mode</w:t>
      </w:r>
      <w:ins w:id="162" w:author="Ramy Arnaout" w:date="2020-08-18T17:26:00Z">
        <w:r>
          <w:rPr>
            <w:rFonts w:cs="Arial" w:ascii="Arial" w:hAnsi="Arial"/>
          </w:rPr>
          <w:t>, with lines</w:t>
        </w:r>
      </w:ins>
      <w:r>
        <w:rPr>
          <w:rFonts w:cs="Arial" w:ascii="Arial" w:hAnsi="Arial"/>
        </w:rPr>
        <w:t xml:space="preserve"> in the following order: B_bar, R_bar, beta_bar for subcommunity 1, beta_bar for subcommunity 2, rho_bar for subcommunity 1, and rho_bar for subcommunity 2. </w:t>
      </w:r>
      <w:del w:id="163" w:author="Ramy Arnaout" w:date="2020-08-18T17:27:00Z">
        <w:r>
          <w:rPr>
            <w:rFonts w:cs="Arial" w:ascii="Arial" w:hAnsi="Arial"/>
          </w:rPr>
          <w:delText xml:space="preserve">Analogous </w:delText>
        </w:r>
      </w:del>
      <w:ins w:id="164" w:author="Ramy Arnaout" w:date="2020-08-18T17:27:00Z">
        <w:r>
          <w:rPr>
            <w:rFonts w:cs="Arial" w:ascii="Arial" w:hAnsi="Arial"/>
          </w:rPr>
          <w:t xml:space="preserve">In turn, analogous </w:t>
        </w:r>
      </w:ins>
      <w:r>
        <w:rPr>
          <w:rFonts w:cs="Arial" w:ascii="Arial" w:hAnsi="Arial"/>
        </w:rPr>
        <w:t>to the output when run in alpha mode (§3.1.4), each line contains information in the following order, separated by a tab character:</w:t>
      </w:r>
    </w:p>
    <w:p>
      <w:pPr>
        <w:pStyle w:val="ListParagraph"/>
        <w:numPr>
          <w:ilvl w:val="0"/>
          <w:numId w:val="3"/>
        </w:numPr>
        <w:spacing w:before="0" w:after="245"/>
        <w:contextualSpacing/>
        <w:rPr/>
      </w:pPr>
      <w:r>
        <w:rPr>
          <w:rFonts w:cs="Arial" w:ascii="Arial" w:hAnsi="Arial"/>
        </w:rPr>
        <w:t xml:space="preserve">A unique </w:t>
      </w:r>
      <w:r>
        <w:rPr>
          <w:rFonts w:cs="Courier New" w:ascii="Courier New" w:hAnsi="Courier New"/>
        </w:rPr>
        <w:t>run_id</w:t>
      </w:r>
      <w:r>
        <w:rPr>
          <w:rFonts w:cs="Arial" w:ascii="Arial" w:hAnsi="Arial"/>
        </w:rPr>
        <w:t xml:space="preserve"> code that identifies the run</w:t>
      </w:r>
    </w:p>
    <w:p>
      <w:pPr>
        <w:pStyle w:val="ListParagraph"/>
        <w:numPr>
          <w:ilvl w:val="0"/>
          <w:numId w:val="3"/>
        </w:numPr>
        <w:spacing w:before="0" w:after="245"/>
        <w:contextualSpacing/>
        <w:rPr/>
      </w:pPr>
      <w:r>
        <w:rPr>
          <w:rFonts w:cs="Arial" w:ascii="Arial" w:hAnsi="Arial"/>
        </w:rPr>
        <w:t>Type of beta diversity (</w:t>
      </w:r>
      <w:r>
        <w:rPr>
          <w:rFonts w:cs="Arial" w:ascii="Courier New" w:hAnsi="Courier New"/>
        </w:rPr>
        <w:t>B_bar</w:t>
      </w:r>
      <w:r>
        <w:rPr>
          <w:rFonts w:cs="Arial" w:ascii="Arial" w:hAnsi="Arial"/>
        </w:rPr>
        <w:t xml:space="preserve">, </w:t>
      </w:r>
      <w:r>
        <w:rPr>
          <w:rFonts w:cs="Arial" w:ascii="Courier New" w:hAnsi="Courier New"/>
        </w:rPr>
        <w:t>R_bar</w:t>
      </w:r>
      <w:r>
        <w:rPr>
          <w:rFonts w:cs="Arial" w:ascii="Arial" w:hAnsi="Arial"/>
        </w:rPr>
        <w:t xml:space="preserve">, etc.) </w:t>
      </w:r>
    </w:p>
    <w:p>
      <w:pPr>
        <w:pStyle w:val="ListParagraph"/>
        <w:numPr>
          <w:ilvl w:val="0"/>
          <w:numId w:val="3"/>
        </w:numPr>
        <w:spacing w:before="0" w:after="245"/>
        <w:contextualSpacing/>
        <w:rPr/>
      </w:pPr>
      <w:r>
        <w:rPr>
          <w:rFonts w:cs="Arial" w:ascii="Arial" w:hAnsi="Arial"/>
        </w:rPr>
        <w:t>Names of the subcommunities. For beta_bar and rho_bar, the resulting diversity values are measured from the perspective of the subcommunity that is mentioned first</w:t>
      </w:r>
    </w:p>
    <w:p>
      <w:pPr>
        <w:pStyle w:val="ListParagraph"/>
        <w:numPr>
          <w:ilvl w:val="0"/>
          <w:numId w:val="3"/>
        </w:numPr>
        <w:spacing w:before="0" w:after="245"/>
        <w:contextualSpacing/>
        <w:rPr/>
      </w:pPr>
      <w:r>
        <w:rPr>
          <w:rFonts w:cs="Arial" w:ascii="Arial" w:hAnsi="Arial"/>
        </w:rPr>
        <w:t>A tuple of two dictionaries (in standard Python syntax), one for species diversities (</w:t>
      </w:r>
      <w:r>
        <w:rPr>
          <w:rFonts w:cs="Arial" w:ascii="Arial" w:hAnsi="Arial"/>
          <w:i/>
          <w:iCs/>
          <w:vertAlign w:val="superscript"/>
        </w:rPr>
        <w:t>q</w:t>
      </w:r>
      <w:r>
        <w:rPr>
          <w:rFonts w:cs="Arial" w:ascii="Arial" w:hAnsi="Arial"/>
          <w:i/>
          <w:iCs/>
        </w:rPr>
        <w:t>D</w:t>
      </w:r>
      <w:r>
        <w:rPr>
          <w:rFonts w:cs="Arial" w:ascii="Arial" w:hAnsi="Arial"/>
        </w:rPr>
        <w:t>) and one for class diversities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The dictionary keys are the </w:t>
      </w:r>
      <w:r>
        <w:rPr>
          <w:rFonts w:cs="Arial" w:ascii="Arial" w:hAnsi="Arial"/>
          <w:i/>
          <w:iCs/>
        </w:rPr>
        <w:t>q</w:t>
      </w:r>
      <w:r>
        <w:rPr>
          <w:rFonts w:cs="Arial" w:ascii="Arial" w:hAnsi="Arial"/>
        </w:rPr>
        <w:t xml:space="preserve"> values and the dictionary values of are the corresponding </w:t>
      </w:r>
      <w:r>
        <w:rPr>
          <w:rFonts w:cs="Arial" w:ascii="Arial" w:hAnsi="Arial"/>
          <w:i/>
          <w:iCs/>
          <w:vertAlign w:val="superscript"/>
        </w:rPr>
        <w:t>q</w:t>
      </w:r>
      <w:r>
        <w:rPr>
          <w:rFonts w:cs="Arial" w:ascii="Arial" w:hAnsi="Arial"/>
          <w:i/>
          <w:iCs/>
        </w:rPr>
        <w:t>D</w:t>
      </w:r>
      <w:r>
        <w:rPr>
          <w:rFonts w:cs="Arial" w:ascii="Arial" w:hAnsi="Arial"/>
        </w:rPr>
        <w:t xml:space="preserve"> (first dictionary) or </w:t>
      </w:r>
      <w:r>
        <w:rPr>
          <w:rFonts w:cs="Arial" w:ascii="Arial" w:hAnsi="Arial"/>
          <w:i/>
          <w:iCs/>
          <w:vertAlign w:val="superscript"/>
        </w:rPr>
        <w:t>q</w:t>
      </w:r>
      <w:r>
        <w:rPr>
          <w:rFonts w:cs="Arial" w:ascii="Arial" w:hAnsi="Arial"/>
          <w:i/>
          <w:iCs/>
        </w:rPr>
        <w:t>D</w:t>
      </w:r>
      <w:r>
        <w:rPr>
          <w:rFonts w:cs="Arial" w:ascii="Arial" w:hAnsi="Arial"/>
          <w:i/>
          <w:iCs/>
          <w:vertAlign w:val="subscript"/>
        </w:rPr>
        <w:t>S</w:t>
      </w:r>
      <w:r>
        <w:rPr>
          <w:rFonts w:cs="Arial" w:ascii="Arial" w:hAnsi="Arial"/>
        </w:rPr>
        <w:t xml:space="preserve"> (second dictionary) alpha-diversity values</w:t>
      </w:r>
    </w:p>
    <w:p>
      <w:pPr>
        <w:pStyle w:val="ListParagraph"/>
        <w:numPr>
          <w:ilvl w:val="0"/>
          <w:numId w:val="3"/>
        </w:numPr>
        <w:spacing w:before="0" w:after="245"/>
        <w:contextualSpacing/>
        <w:rPr/>
      </w:pPr>
      <w:r>
        <w:rPr>
          <w:rFonts w:cs="Arial" w:ascii="Arial" w:hAnsi="Arial"/>
        </w:rPr>
        <w:t xml:space="preserve">Timestamp at which the code was run </w:t>
      </w:r>
    </w:p>
    <w:p>
      <w:pPr>
        <w:pStyle w:val="ListParagraph"/>
        <w:numPr>
          <w:ilvl w:val="0"/>
          <w:numId w:val="3"/>
        </w:numPr>
        <w:spacing w:before="0" w:after="245"/>
        <w:contextualSpacing/>
        <w:rPr>
          <w:del w:id="165" w:author="Ramy Arnaout" w:date="2020-08-18T16:44:00Z"/>
        </w:rPr>
      </w:pPr>
      <w:r>
        <w:rPr>
          <w:rFonts w:cs="Arial" w:ascii="Arial" w:hAnsi="Arial"/>
        </w:rPr>
        <w:t xml:space="preserve">The command that was run (for easy reference) </w:t>
      </w:r>
    </w:p>
    <w:p>
      <w:pPr>
        <w:pStyle w:val="ListParagraph"/>
        <w:numPr>
          <w:ilvl w:val="0"/>
          <w:numId w:val="3"/>
        </w:numPr>
        <w:spacing w:before="0" w:after="245"/>
        <w:contextualSpacing/>
        <w:pPrChange w:id="0" w:author="Ramy Arnaout" w:date="2020-08-18T16:44:00Z">
          <w:pPr>
            <w:contextualSpacing/>
            <w:spacing w:before="0" w:after="245"/>
          </w:pPr>
        </w:pPrChange>
        <w:rPr>
          <w:i/>
          <w:i/>
          <w:iCs/>
        </w:rPr>
      </w:pPr>
      <w:r>
        <w:rPr>
          <w:i/>
          <w:iCs/>
        </w:rPr>
      </w:r>
    </w:p>
    <w:p>
      <w:pPr>
        <w:pStyle w:val="Normal"/>
        <w:spacing w:before="0" w:after="245"/>
        <w:rPr>
          <w:rFonts w:ascii="Arial" w:hAnsi="Arial" w:cs="Arial"/>
          <w:b/>
          <w:b/>
          <w:bCs/>
        </w:rPr>
      </w:pPr>
      <w:r>
        <w:rPr>
          <w:rFonts w:cs="Arial" w:ascii="Arial" w:hAnsi="Arial"/>
          <w:b/>
          <w:bCs/>
          <w:rPrChange w:id="0" w:author="Ramy Arnaout" w:date="2020-08-18T16:44:00Z"/>
        </w:rPr>
        <w:t>3.3. Run Parameters</w:t>
      </w:r>
    </w:p>
    <w:p>
      <w:pPr>
        <w:pStyle w:val="Normal"/>
        <w:spacing w:before="0" w:after="245"/>
        <w:rPr>
          <w:i/>
          <w:i/>
          <w:iCs/>
        </w:rPr>
      </w:pPr>
      <w:r>
        <w:rPr>
          <w:rFonts w:cs="Arial" w:ascii="Arial" w:hAnsi="Arial"/>
          <w:i/>
          <w:iCs/>
        </w:rPr>
        <w:t xml:space="preserve">3.3.1 Required parameters </w:t>
      </w:r>
    </w:p>
    <w:tbl>
      <w:tblPr>
        <w:tblStyle w:val="TableGrid"/>
        <w:tblW w:w="9350" w:type="dxa"/>
        <w:jc w:val="left"/>
        <w:tblInd w:w="115" w:type="dxa"/>
        <w:tblCellMar>
          <w:top w:w="115" w:type="dxa"/>
          <w:left w:w="115" w:type="dxa"/>
          <w:bottom w:w="144" w:type="dxa"/>
          <w:right w:w="115" w:type="dxa"/>
        </w:tblCellMar>
        <w:tblLook w:val="04a0" w:noVBand="1" w:noHBand="0" w:lastColumn="0" w:firstColumn="1" w:lastRow="0" w:firstRow="1"/>
      </w:tblPr>
      <w:tblGrid>
        <w:gridCol w:w="3595"/>
        <w:gridCol w:w="5754"/>
      </w:tblGrid>
      <w:tr>
        <w:trPr/>
        <w:tc>
          <w:tcPr>
            <w:tcW w:w="3595" w:type="dxa"/>
            <w:tcBorders>
              <w:right w:val="nil"/>
            </w:tcBorders>
          </w:tcPr>
          <w:p>
            <w:pPr>
              <w:pStyle w:val="Normal"/>
              <w:spacing w:before="0" w:after="245"/>
              <w:rPr/>
            </w:pPr>
            <w:r>
              <w:rPr>
                <w:rFonts w:cs="Courier New" w:ascii="Courier New" w:hAnsi="Courier New"/>
              </w:rPr>
              <w:t>-mo, --mode</w:t>
            </w:r>
          </w:p>
        </w:tc>
        <w:tc>
          <w:tcPr>
            <w:tcW w:w="5754" w:type="dxa"/>
            <w:tcBorders/>
          </w:tcPr>
          <w:p>
            <w:pPr>
              <w:pStyle w:val="Normal"/>
              <w:spacing w:before="0" w:after="245"/>
              <w:rPr/>
            </w:pPr>
            <w:r>
              <w:rPr>
                <w:rFonts w:cs="Courier New" w:ascii="Arial" w:hAnsi="Arial"/>
              </w:rPr>
              <w:t xml:space="preserve">Options are </w:t>
            </w:r>
            <w:r>
              <w:rPr>
                <w:rFonts w:cs="Courier New" w:ascii="Courier New" w:hAnsi="Courier New"/>
              </w:rPr>
              <w:t xml:space="preserve">alpha </w:t>
            </w:r>
            <w:r>
              <w:rPr>
                <w:rFonts w:cs="Courier New" w:ascii="Arial" w:hAnsi="Arial"/>
              </w:rPr>
              <w:t>or</w:t>
            </w:r>
            <w:r>
              <w:rPr>
                <w:rFonts w:cs="Courier New" w:ascii="Courier New" w:hAnsi="Courier New"/>
              </w:rPr>
              <w:t xml:space="preserve"> beta</w:t>
            </w:r>
          </w:p>
        </w:tc>
      </w:tr>
      <w:tr>
        <w:trPr/>
        <w:tc>
          <w:tcPr>
            <w:tcW w:w="3595" w:type="dxa"/>
            <w:tcBorders>
              <w:top w:val="nil"/>
              <w:right w:val="nil"/>
            </w:tcBorders>
          </w:tcPr>
          <w:p>
            <w:pPr>
              <w:pStyle w:val="Normal"/>
              <w:spacing w:before="0" w:after="245"/>
              <w:rPr/>
            </w:pPr>
            <w:r>
              <w:rPr>
                <w:rFonts w:cs="Courier New" w:ascii="Courier New" w:hAnsi="Courier New"/>
              </w:rPr>
              <w:t>-if, --input_files</w:t>
            </w:r>
          </w:p>
        </w:tc>
        <w:tc>
          <w:tcPr>
            <w:tcW w:w="5754" w:type="dxa"/>
            <w:tcBorders>
              <w:top w:val="nil"/>
            </w:tcBorders>
          </w:tcPr>
          <w:p>
            <w:pPr>
              <w:pStyle w:val="Normal"/>
              <w:spacing w:before="0" w:after="245"/>
              <w:rPr/>
            </w:pPr>
            <w:r>
              <w:rPr>
                <w:rFonts w:cs="Arial" w:ascii="Arial" w:hAnsi="Arial"/>
              </w:rPr>
              <w:t>One input file name/path for --mode alpha, and two input filenames/path for --mode beta where the filenames are separated by a comma. These files correspond to communities and contain species information and its count, in the format defined in §3.4.1.</w:t>
            </w:r>
          </w:p>
        </w:tc>
      </w:tr>
      <w:tr>
        <w:trPr/>
        <w:tc>
          <w:tcPr>
            <w:tcW w:w="3595" w:type="dxa"/>
            <w:tcBorders>
              <w:top w:val="nil"/>
              <w:right w:val="nil"/>
            </w:tcBorders>
          </w:tcPr>
          <w:p>
            <w:pPr>
              <w:pStyle w:val="Normal"/>
              <w:spacing w:before="0" w:after="245"/>
              <w:rPr/>
            </w:pPr>
            <w:r>
              <w:rPr>
                <w:rFonts w:cs="Courier New" w:ascii="Courier New" w:hAnsi="Courier New"/>
              </w:rPr>
              <w:t>-cn, --community_names</w:t>
            </w:r>
          </w:p>
        </w:tc>
        <w:tc>
          <w:tcPr>
            <w:tcW w:w="5754" w:type="dxa"/>
            <w:tcBorders>
              <w:top w:val="nil"/>
            </w:tcBorders>
          </w:tcPr>
          <w:p>
            <w:pPr>
              <w:pStyle w:val="Normal"/>
              <w:spacing w:before="0" w:after="245"/>
              <w:rPr/>
            </w:pPr>
            <w:r>
              <w:rPr>
                <w:rFonts w:cs="Arial" w:ascii="Arial" w:hAnsi="Arial"/>
              </w:rPr>
              <w:t xml:space="preserve">Name of the subcommunities, separated by a comma. Order should match </w:t>
            </w:r>
            <w:r>
              <w:rPr>
                <w:rFonts w:cs="Arial" w:ascii="Courier New" w:hAnsi="Courier New"/>
              </w:rPr>
              <w:t>--input_files</w:t>
            </w:r>
            <w:r>
              <w:rPr>
                <w:rFonts w:cs="Arial" w:ascii="Arial" w:hAnsi="Arial"/>
              </w:rPr>
              <w:t>.</w:t>
            </w:r>
          </w:p>
        </w:tc>
      </w:tr>
      <w:tr>
        <w:trPr/>
        <w:tc>
          <w:tcPr>
            <w:tcW w:w="3595" w:type="dxa"/>
            <w:tcBorders>
              <w:top w:val="nil"/>
              <w:right w:val="nil"/>
            </w:tcBorders>
          </w:tcPr>
          <w:p>
            <w:pPr>
              <w:pStyle w:val="Normal"/>
              <w:spacing w:before="0" w:after="245"/>
              <w:rPr/>
            </w:pPr>
            <w:r>
              <w:rPr>
                <w:rFonts w:cs="Courier New" w:ascii="Courier New" w:hAnsi="Courier New"/>
              </w:rPr>
              <w:t>-mod, --master_output_dir</w:t>
            </w:r>
          </w:p>
        </w:tc>
        <w:tc>
          <w:tcPr>
            <w:tcW w:w="5754" w:type="dxa"/>
            <w:tcBorders>
              <w:top w:val="nil"/>
            </w:tcBorders>
          </w:tcPr>
          <w:p>
            <w:pPr>
              <w:pStyle w:val="Normal"/>
              <w:spacing w:before="0" w:after="245"/>
              <w:rPr/>
            </w:pPr>
            <w:r>
              <w:rPr>
                <w:rFonts w:cs="Arial" w:ascii="Arial" w:hAnsi="Arial"/>
              </w:rPr>
              <w:t>User’s local directory where the alpha and beta master output files will be written.</w:t>
            </w:r>
          </w:p>
        </w:tc>
      </w:tr>
    </w:tbl>
    <w:p>
      <w:pPr>
        <w:pStyle w:val="Normal"/>
        <w:spacing w:before="245" w:after="245"/>
        <w:rPr>
          <w:i/>
          <w:i/>
          <w:iCs/>
        </w:rPr>
      </w:pPr>
      <w:r>
        <w:rPr>
          <w:rFonts w:cs="Arial" w:ascii="Arial" w:hAnsi="Arial"/>
          <w:i/>
          <w:iCs/>
        </w:rPr>
        <w:t>3.3.2. Optional parameters</w:t>
      </w:r>
    </w:p>
    <w:tbl>
      <w:tblPr>
        <w:tblStyle w:val="TableGrid"/>
        <w:tblW w:w="9350" w:type="dxa"/>
        <w:jc w:val="left"/>
        <w:tblInd w:w="115" w:type="dxa"/>
        <w:tblCellMar>
          <w:top w:w="115" w:type="dxa"/>
          <w:left w:w="115" w:type="dxa"/>
          <w:bottom w:w="144" w:type="dxa"/>
          <w:right w:w="115" w:type="dxa"/>
        </w:tblCellMar>
        <w:tblLook w:val="04a0" w:noVBand="1" w:noHBand="0" w:lastColumn="0" w:firstColumn="1" w:lastRow="0" w:firstRow="1"/>
      </w:tblPr>
      <w:tblGrid>
        <w:gridCol w:w="3192"/>
        <w:gridCol w:w="6157"/>
      </w:tblGrid>
      <w:tr>
        <w:trPr/>
        <w:tc>
          <w:tcPr>
            <w:tcW w:w="3192" w:type="dxa"/>
            <w:tcBorders>
              <w:right w:val="nil"/>
            </w:tcBorders>
          </w:tcPr>
          <w:p>
            <w:pPr>
              <w:pStyle w:val="Normal"/>
              <w:spacing w:before="0" w:after="245"/>
              <w:rPr/>
            </w:pPr>
            <w:r>
              <w:rPr>
                <w:rFonts w:cs="Courier New" w:ascii="Courier New" w:hAnsi="Courier New"/>
              </w:rPr>
              <w:t>-qs, --list_of_qs</w:t>
            </w:r>
          </w:p>
        </w:tc>
        <w:tc>
          <w:tcPr>
            <w:tcW w:w="6157" w:type="dxa"/>
            <w:tcBorders/>
          </w:tcPr>
          <w:p>
            <w:pPr>
              <w:pStyle w:val="Normal"/>
              <w:spacing w:before="0" w:after="245"/>
              <w:rPr/>
            </w:pPr>
            <w:r>
              <w:rPr>
                <w:rFonts w:cs="Arial" w:ascii="Arial" w:hAnsi="Arial"/>
              </w:rPr>
              <w:t xml:space="preserve">List of </w:t>
            </w:r>
            <w:r>
              <w:rPr>
                <w:rFonts w:cs="Arial" w:ascii="Arial" w:hAnsi="Arial"/>
                <w:i/>
                <w:iCs/>
              </w:rPr>
              <w:t>q</w:t>
            </w:r>
            <w:r>
              <w:rPr>
                <w:rFonts w:cs="Arial" w:ascii="Arial" w:hAnsi="Arial"/>
              </w:rPr>
              <w:t xml:space="preserve"> values for which diversity is to be calculated. The default is </w:t>
            </w:r>
            <w:r>
              <w:rPr>
                <w:rFonts w:cs="Arial" w:ascii="Courier New" w:hAnsi="Courier New"/>
              </w:rPr>
              <w:t>[0., 0.5, 1., 1.5, 2., 2.5, 3., 3.5, 4., 4.5, 5., 5.5, 6., 6.5, 7., 7.5, 8., 8.5, 9., 9.5, 10., inf]</w:t>
            </w:r>
            <w:r>
              <w:rPr>
                <w:rFonts w:cs="Arial" w:ascii="Arial" w:hAnsi="Arial"/>
              </w:rPr>
              <w:t xml:space="preserve"> Note the format: the </w:t>
            </w:r>
            <w:r>
              <w:rPr>
                <w:rFonts w:cs="Arial" w:ascii="Arial" w:hAnsi="Arial"/>
                <w:i/>
                <w:iCs/>
              </w:rPr>
              <w:t>q</w:t>
            </w:r>
            <w:r>
              <w:rPr>
                <w:rFonts w:cs="Arial" w:ascii="Arial" w:hAnsi="Arial"/>
              </w:rPr>
              <w:t xml:space="preserve">-values must  be contained within square brackets (like a python list) and passed as strings (i.e. with quotes). </w:t>
            </w:r>
          </w:p>
        </w:tc>
      </w:tr>
      <w:tr>
        <w:trPr/>
        <w:tc>
          <w:tcPr>
            <w:tcW w:w="3192" w:type="dxa"/>
            <w:tcBorders>
              <w:top w:val="nil"/>
              <w:right w:val="nil"/>
            </w:tcBorders>
          </w:tcPr>
          <w:p>
            <w:pPr>
              <w:pStyle w:val="Normal"/>
              <w:spacing w:before="0" w:after="245"/>
              <w:rPr/>
            </w:pPr>
            <w:r>
              <w:rPr>
                <w:rFonts w:cs="Courier New" w:ascii="Courier New" w:hAnsi="Courier New"/>
              </w:rPr>
              <w:t>-Z, --user_similarity_matrix_file</w:t>
            </w:r>
          </w:p>
        </w:tc>
        <w:tc>
          <w:tcPr>
            <w:tcW w:w="6157" w:type="dxa"/>
            <w:tcBorders>
              <w:top w:val="nil"/>
            </w:tcBorders>
          </w:tcPr>
          <w:p>
            <w:pPr>
              <w:pStyle w:val="Normal"/>
              <w:spacing w:before="0" w:after="245"/>
              <w:rPr/>
            </w:pPr>
            <w:r>
              <w:rPr>
                <w:rFonts w:cs="Arial" w:ascii="Arial" w:hAnsi="Arial"/>
              </w:rPr>
              <w:t>A numpy (</w:t>
            </w:r>
            <w:hyperlink r:id="rId4">
              <w:r>
                <w:rPr>
                  <w:rStyle w:val="InternetLink"/>
                  <w:rFonts w:cs="Arial" w:ascii="Arial" w:hAnsi="Arial"/>
                </w:rPr>
                <w:t>.npy format</w:t>
              </w:r>
            </w:hyperlink>
            <w:r>
              <w:rPr>
                <w:rFonts w:cs="Arial" w:ascii="Arial" w:hAnsi="Arial"/>
              </w:rPr>
              <w:t xml:space="preserve">) or a comma-separated (.csv format) file that contains the user’s pre-calculated similarity matrix. The user must supply a text file that contains the column/row header by using the </w:t>
            </w:r>
            <w:r>
              <w:rPr>
                <w:rFonts w:cs="Courier New" w:ascii="Courier New" w:hAnsi="Courier New"/>
              </w:rPr>
              <w:t xml:space="preserve">-uq/--unique_species_user </w:t>
            </w:r>
            <w:r>
              <w:rPr>
                <w:rFonts w:cs="Courier New" w:ascii="Arial" w:hAnsi="Arial"/>
              </w:rPr>
              <w:t>parameter</w:t>
            </w:r>
            <w:r>
              <w:rPr>
                <w:rFonts w:cs="Arial" w:ascii="Arial" w:hAnsi="Arial"/>
              </w:rPr>
              <w:t xml:space="preserve"> (see examples in </w:t>
            </w:r>
            <w:r>
              <w:rPr>
                <w:rFonts w:cs="Arial" w:ascii="Arial" w:hAnsi="Arial"/>
                <w:color w:val="000000"/>
              </w:rPr>
              <w:t xml:space="preserve">§3.4.2 </w:t>
            </w:r>
            <w:r>
              <w:rPr>
                <w:rFonts w:cs="Arial" w:ascii="Arial" w:hAnsi="Arial"/>
              </w:rPr>
              <w:t xml:space="preserve">for implementation). The user must ensure that the order of the species is identical in both the column and the row header such that the diagonal of the similarity matrix </w:t>
            </w:r>
            <w:r>
              <w:rPr>
                <w:rFonts w:cs="Arial" w:ascii="Arial" w:hAnsi="Arial"/>
                <w:color w:val="000000"/>
              </w:rPr>
              <w:t>is the same</w:t>
            </w:r>
            <w:r>
              <w:rPr>
                <w:rFonts w:cs="Arial" w:ascii="Arial" w:hAnsi="Arial"/>
              </w:rPr>
              <w:t xml:space="preserve">. This is should be an all-against-all square matrix. Note that the default is </w:t>
            </w:r>
            <w:r>
              <w:rPr>
                <w:rFonts w:cs="Courier New" w:ascii="Courier New" w:hAnsi="Courier New"/>
              </w:rPr>
              <w:t xml:space="preserve">none </w:t>
            </w:r>
            <w:r>
              <w:rPr>
                <w:rFonts w:cs="Arial" w:ascii="Arial" w:hAnsi="Arial"/>
              </w:rPr>
              <w:t>and in this default setting, Morty will calculate the similarity matrix (see §3.1.1).</w:t>
            </w:r>
          </w:p>
        </w:tc>
      </w:tr>
      <w:tr>
        <w:trPr/>
        <w:tc>
          <w:tcPr>
            <w:tcW w:w="3192" w:type="dxa"/>
            <w:tcBorders>
              <w:top w:val="nil"/>
              <w:right w:val="nil"/>
            </w:tcBorders>
          </w:tcPr>
          <w:p>
            <w:pPr>
              <w:pStyle w:val="Normal"/>
              <w:spacing w:before="0" w:after="245"/>
              <w:rPr/>
            </w:pPr>
            <w:r>
              <w:rPr>
                <w:rFonts w:cs="Courier New" w:ascii="Courier New" w:hAnsi="Courier New"/>
              </w:rPr>
              <w:t>-uq, --unique_species_user</w:t>
            </w:r>
          </w:p>
        </w:tc>
        <w:tc>
          <w:tcPr>
            <w:tcW w:w="6157" w:type="dxa"/>
            <w:tcBorders>
              <w:top w:val="nil"/>
            </w:tcBorders>
          </w:tcPr>
          <w:p>
            <w:pPr>
              <w:pStyle w:val="Normal"/>
              <w:spacing w:before="0" w:after="245"/>
              <w:rPr/>
            </w:pPr>
            <w:r>
              <w:rPr>
                <w:rFonts w:cs="Arial" w:ascii="Arial" w:hAnsi="Arial"/>
              </w:rPr>
              <w:t xml:space="preserve">A text file that contains the name of the species, separated by </w:t>
            </w:r>
            <w:r>
              <w:rPr>
                <w:rFonts w:cs="Courier New" w:ascii="Courier New" w:hAnsi="Courier New"/>
              </w:rPr>
              <w:t>\n</w:t>
            </w:r>
            <w:r>
              <w:rPr>
                <w:rFonts w:cs="Courier New" w:ascii="Arial" w:hAnsi="Arial"/>
              </w:rPr>
              <w:t>,</w:t>
            </w:r>
            <w:r>
              <w:rPr>
                <w:rFonts w:cs="Arial" w:ascii="Arial" w:hAnsi="Arial"/>
              </w:rPr>
              <w:t xml:space="preserve"> in the order that is used for constructing a similarity matrix, using </w:t>
            </w:r>
            <w:r>
              <w:rPr>
                <w:rFonts w:cs="Courier New" w:ascii="Courier New" w:hAnsi="Courier New"/>
              </w:rPr>
              <w:t>-Z/--user_similarity_matrix_file</w:t>
            </w:r>
            <w:r>
              <w:rPr>
                <w:rFonts w:cs="Courier New" w:ascii="Arial" w:hAnsi="Arial"/>
              </w:rPr>
              <w:t xml:space="preserve">. The order of the species in this text file must be the order of the items in both the row and column dimensions. </w:t>
            </w:r>
            <w:r>
              <w:rPr>
                <w:rFonts w:cs="Arial" w:ascii="Arial" w:hAnsi="Arial"/>
              </w:rPr>
              <w:t>See §3.4.2 for examples.</w:t>
            </w:r>
          </w:p>
        </w:tc>
      </w:tr>
      <w:tr>
        <w:trPr/>
        <w:tc>
          <w:tcPr>
            <w:tcW w:w="3192" w:type="dxa"/>
            <w:tcBorders>
              <w:top w:val="nil"/>
              <w:right w:val="nil"/>
            </w:tcBorders>
          </w:tcPr>
          <w:p>
            <w:pPr>
              <w:pStyle w:val="Normal"/>
              <w:spacing w:before="0" w:after="245"/>
              <w:rPr/>
            </w:pPr>
            <w:r>
              <w:rPr>
                <w:rFonts w:cs="Courier New" w:ascii="Courier New" w:hAnsi="Courier New"/>
              </w:rPr>
              <w:t>-ZF, --user_similarity_function</w:t>
            </w:r>
          </w:p>
        </w:tc>
        <w:tc>
          <w:tcPr>
            <w:tcW w:w="6157" w:type="dxa"/>
            <w:tcBorders>
              <w:top w:val="nil"/>
            </w:tcBorders>
          </w:tcPr>
          <w:p>
            <w:pPr>
              <w:pStyle w:val="Normal"/>
              <w:spacing w:before="0" w:after="245"/>
              <w:rPr/>
            </w:pPr>
            <w:r>
              <w:rPr>
                <w:rFonts w:cs="Arial" w:ascii="Arial" w:hAnsi="Arial"/>
              </w:rPr>
              <w:t>A comma-separated string of length of 2 in the following order: (1) name of the user-defined python function that the to calculate all-against-all similarity, and (2) path to the .py file from which the python function will be imported. It is the user’s responsibility to ensure that the python function must accept only the list of unique species as an input, which is the column and row header of the similarity matrix, and return only the complete similarity matrix. See §3.4.2 for examples.</w:t>
            </w:r>
          </w:p>
          <w:p>
            <w:pPr>
              <w:pStyle w:val="Normal"/>
              <w:spacing w:before="0" w:after="245"/>
              <w:rPr/>
            </w:pPr>
            <w:r>
              <w:rPr>
                <w:rFonts w:cs="Arial" w:ascii="Arial" w:hAnsi="Arial"/>
              </w:rPr>
              <w:t xml:space="preserve">Note that the default is </w:t>
            </w:r>
            <w:r>
              <w:rPr>
                <w:rFonts w:cs="Courier New" w:ascii="Courier New" w:hAnsi="Courier New"/>
              </w:rPr>
              <w:t xml:space="preserve">“get_similarity_matrix,path/to/get_fast_similarity.py” </w:t>
            </w:r>
            <w:r>
              <w:rPr>
                <w:rFonts w:cs="Courier New" w:ascii="Arial" w:hAnsi="Arial"/>
              </w:rPr>
              <w:t xml:space="preserve">which has been optimized for immune repertoire amino acid sequences (see  </w:t>
            </w:r>
            <w:r>
              <w:rPr>
                <w:rFonts w:cs="Arial" w:ascii="Arial" w:hAnsi="Arial"/>
              </w:rPr>
              <w:t xml:space="preserve">§3.1.1). </w:t>
            </w:r>
          </w:p>
        </w:tc>
      </w:tr>
      <w:tr>
        <w:trPr/>
        <w:tc>
          <w:tcPr>
            <w:tcW w:w="3192" w:type="dxa"/>
            <w:tcBorders>
              <w:top w:val="nil"/>
              <w:right w:val="nil"/>
            </w:tcBorders>
          </w:tcPr>
          <w:p>
            <w:pPr>
              <w:pStyle w:val="Normal"/>
              <w:spacing w:before="0" w:after="245"/>
              <w:rPr>
                <w:rFonts w:ascii="Courier New" w:hAnsi="Courier New"/>
              </w:rPr>
            </w:pPr>
            <w:r>
              <w:rPr>
                <w:rFonts w:ascii="Courier New" w:hAnsi="Courier New"/>
              </w:rPr>
              <w:t>-v, --verbose</w:t>
            </w:r>
          </w:p>
        </w:tc>
        <w:tc>
          <w:tcPr>
            <w:tcW w:w="6157" w:type="dxa"/>
            <w:tcBorders>
              <w:top w:val="nil"/>
            </w:tcBorders>
          </w:tcPr>
          <w:p>
            <w:pPr>
              <w:pStyle w:val="Normal"/>
              <w:spacing w:before="0" w:after="245"/>
              <w:rPr>
                <w:rFonts w:ascii="Arial" w:hAnsi="Arial"/>
              </w:rPr>
            </w:pPr>
            <w:r>
              <w:rPr>
                <w:rFonts w:ascii="Arial" w:hAnsi="Arial"/>
              </w:rPr>
              <w:t>Turn on verbose output.</w:t>
            </w:r>
          </w:p>
        </w:tc>
      </w:tr>
    </w:tbl>
    <w:p>
      <w:pPr>
        <w:pStyle w:val="Normal"/>
        <w:spacing w:before="245" w:after="245"/>
        <w:rPr/>
      </w:pPr>
      <w:r>
        <w:rPr>
          <w:rFonts w:cs="Arial" w:ascii="Arial" w:hAnsi="Arial"/>
          <w:b/>
          <w:bCs/>
        </w:rPr>
        <w:t>3.4 Examples</w:t>
        <w:br/>
        <w:br/>
      </w:r>
      <w:r>
        <w:rPr>
          <w:rFonts w:cs="Arial" w:ascii="Arial" w:hAnsi="Arial"/>
        </w:rPr>
        <w:t xml:space="preserve">This section will demonstrate usage of various command-line options on some use-cases of Morty using example data. Note that when Morty is run (irrespective of the </w:t>
      </w:r>
      <w:r>
        <w:rPr>
          <w:rFonts w:cs="Arial" w:ascii="Courier New" w:hAnsi="Courier New"/>
        </w:rPr>
        <w:t>mode</w:t>
      </w:r>
      <w:r>
        <w:rPr>
          <w:rFonts w:cs="Arial" w:ascii="Arial" w:hAnsi="Arial"/>
        </w:rPr>
        <w:t xml:space="preserve">), both </w:t>
      </w:r>
      <w:ins w:id="167" w:author="Ramy Arnaout" w:date="2020-08-18T17:28:00Z">
        <w:r>
          <w:rPr>
            <w:rFonts w:cs="Arial" w:ascii="Arial" w:hAnsi="Arial"/>
          </w:rPr>
          <w:t xml:space="preserve">types of </w:t>
        </w:r>
      </w:ins>
      <w:r>
        <w:rPr>
          <w:rFonts w:cs="Arial" w:ascii="Arial" w:hAnsi="Arial"/>
        </w:rPr>
        <w:t>diversity metric</w:t>
      </w:r>
      <w:del w:id="168" w:author="Ramy Arnaout" w:date="2020-08-18T17:28:00Z">
        <w:r>
          <w:rPr>
            <w:rFonts w:cs="Arial" w:ascii="Arial" w:hAnsi="Arial"/>
          </w:rPr>
          <w:delText xml:space="preserve">s </w:delText>
        </w:r>
      </w:del>
      <w:r>
        <w:rPr>
          <w:rFonts w:cs="Arial" w:ascii="Arial" w:hAnsi="Arial"/>
        </w:rPr>
        <w:t>—</w:t>
      </w:r>
      <w:del w:id="169" w:author="Ramy Arnaout" w:date="2020-08-18T17:28:00Z">
        <w:r>
          <w:rPr>
            <w:rFonts w:cs="Arial" w:ascii="Arial" w:hAnsi="Arial"/>
          </w:rPr>
          <w:delText xml:space="preserve"> </w:delText>
        </w:r>
      </w:del>
      <w:r>
        <w:rPr>
          <w:rFonts w:cs="Arial" w:ascii="Arial" w:hAnsi="Arial"/>
        </w:rPr>
        <w:t xml:space="preserve">with and without </w:t>
      </w:r>
      <w:del w:id="170" w:author="Ramy Arnaout" w:date="2020-08-18T17:28:00Z">
        <w:r>
          <w:rPr>
            <w:rFonts w:cs="Arial" w:ascii="Arial" w:hAnsi="Arial"/>
          </w:rPr>
          <w:delText xml:space="preserve">(also referred to as "raw") </w:delText>
        </w:r>
      </w:del>
      <w:r>
        <w:rPr>
          <w:rFonts w:cs="Arial" w:ascii="Arial" w:hAnsi="Arial"/>
        </w:rPr>
        <w:t>similarity</w:t>
      </w:r>
      <w:ins w:id="171" w:author="Ramy Arnaout" w:date="2020-08-18T17:28:00Z">
        <w:r>
          <w:rPr>
            <w:rFonts w:cs="Arial" w:ascii="Arial" w:hAnsi="Arial"/>
          </w:rPr>
          <w:t xml:space="preserve"> (also referred to as “class” and “species</w:t>
        </w:r>
      </w:ins>
      <w:ins w:id="172" w:author="Ramy Arnaout" w:date="2020-08-18T17:29:00Z">
        <w:r>
          <w:rPr>
            <w:rFonts w:cs="Arial" w:ascii="Arial" w:hAnsi="Arial"/>
          </w:rPr>
          <w:t>/raw</w:t>
        </w:r>
      </w:ins>
      <w:ins w:id="173" w:author="Ramy Arnaout" w:date="2020-08-18T17:28:00Z">
        <w:r>
          <w:rPr>
            <w:rFonts w:cs="Arial" w:ascii="Arial" w:hAnsi="Arial"/>
          </w:rPr>
          <w:t xml:space="preserve">” </w:t>
        </w:r>
      </w:ins>
      <w:ins w:id="174" w:author="Ramy Arnaout" w:date="2020-08-18T17:29:00Z">
        <w:r>
          <w:rPr>
            <w:rFonts w:cs="Arial" w:ascii="Arial" w:hAnsi="Arial"/>
          </w:rPr>
          <w:t>diversity</w:t>
        </w:r>
      </w:ins>
      <w:ins w:id="175" w:author="Ramy Arnaout" w:date="2020-08-18T17:28:00Z">
        <w:r>
          <w:rPr>
            <w:rFonts w:cs="Arial" w:ascii="Arial" w:hAnsi="Arial"/>
          </w:rPr>
          <w:t>)—</w:t>
        </w:r>
      </w:ins>
      <w:del w:id="176" w:author="Ramy Arnaout" w:date="2020-08-18T17:28:00Z">
        <w:r>
          <w:rPr>
            <w:rFonts w:cs="Arial" w:ascii="Arial" w:hAnsi="Arial"/>
          </w:rPr>
          <w:delText xml:space="preserve"> </w:delText>
        </w:r>
      </w:del>
      <w:r>
        <w:rPr>
          <w:rFonts w:cs="Arial" w:ascii="Arial" w:hAnsi="Arial"/>
        </w:rPr>
        <w:t>are calculated. The example commands for data generation and Morty execution can also be found in morty/example.ipynb</w:t>
        <w:br/>
        <w:br/>
        <w:t>Note: Example data files generated here should exist in Example/ for a fresh download. Running this code will overwrite them.</w:t>
        <w:br/>
        <w:br/>
      </w:r>
      <w:r>
        <w:rPr>
          <w:rFonts w:cs="Arial" w:ascii="Arial" w:hAnsi="Arial"/>
          <w:i/>
          <w:iCs/>
          <w:rPrChange w:id="0" w:author="Ramy Arnaout" w:date="2020-08-18T16:39:00Z"/>
        </w:rPr>
        <w:t>3.4.1 Run Morty using default similarity function.</w:t>
        <w:br/>
        <w:br/>
      </w:r>
      <w:r>
        <w:rPr>
          <w:rFonts w:cs="Arial" w:ascii="Arial" w:hAnsi="Arial"/>
          <w:rPrChange w:id="0" w:author="Ramy Arnaout" w:date="2020-08-18T16:39:00Z"/>
        </w:rPr>
        <w:t>By default, Morty will use the similarity</w:t>
      </w:r>
      <w:ins w:id="179" w:author="Ramy Arnaout" w:date="2020-08-18T17:29:00Z">
        <w:r>
          <w:rPr>
            <w:rFonts w:cs="Arial" w:ascii="Arial" w:hAnsi="Arial"/>
          </w:rPr>
          <w:t xml:space="preserve"> </w:t>
        </w:r>
      </w:ins>
      <w:del w:id="180" w:author="Ramy Arnaout" w:date="2020-08-18T17:29:00Z">
        <w:r>
          <w:rPr>
            <w:rFonts w:cs="Arial" w:ascii="Arial" w:hAnsi="Arial"/>
          </w:rPr>
          <w:delText>-</w:delText>
        </w:r>
      </w:del>
      <w:r>
        <w:rPr>
          <w:rFonts w:cs="Arial" w:ascii="Arial" w:hAnsi="Arial"/>
          <w:rPrChange w:id="0" w:author="Ramy Arnaout" w:date="2020-08-18T16:39:00Z"/>
        </w:rPr>
        <w:t xml:space="preserve">function written for </w:t>
      </w:r>
      <w:del w:id="182" w:author="Ramy Arnaout" w:date="2020-08-18T17:29:00Z">
        <w:r>
          <w:rPr>
            <w:rFonts w:cs="Arial" w:ascii="Arial" w:hAnsi="Arial"/>
          </w:rPr>
          <w:delText xml:space="preserve">biological </w:delText>
        </w:r>
      </w:del>
      <w:r>
        <w:rPr>
          <w:rFonts w:cs="Arial" w:ascii="Arial" w:hAnsi="Arial"/>
          <w:rPrChange w:id="0" w:author="Ramy Arnaout" w:date="2020-08-18T16:39:00Z"/>
        </w:rPr>
        <w:t>amino-acid sequences</w:t>
      </w:r>
      <w:del w:id="184" w:author="Ramy Arnaout" w:date="2020-08-18T17:29:00Z">
        <w:r>
          <w:rPr>
            <w:rFonts w:cs="Arial" w:ascii="Arial" w:hAnsi="Arial"/>
          </w:rPr>
          <w:delText>, and</w:delText>
        </w:r>
      </w:del>
      <w:ins w:id="185" w:author="Ramy Arnaout" w:date="2020-08-18T17:29:00Z">
        <w:r>
          <w:rPr>
            <w:rFonts w:cs="Arial" w:ascii="Arial" w:hAnsi="Arial"/>
          </w:rPr>
          <w:t xml:space="preserve"> </w:t>
        </w:r>
      </w:ins>
      <w:del w:id="186" w:author="Ramy Arnaout" w:date="2020-08-18T17:29:00Z">
        <w:r>
          <w:rPr>
            <w:rFonts w:cs="Arial" w:ascii="Arial" w:hAnsi="Arial"/>
          </w:rPr>
          <w:delText xml:space="preserve"> optimized for immune-repertoire sequences, and </w:delText>
        </w:r>
      </w:del>
      <w:r>
        <w:rPr>
          <w:rFonts w:cs="Arial" w:ascii="Arial" w:hAnsi="Arial"/>
          <w:rPrChange w:id="0" w:author="Ramy Arnaout" w:date="2020-08-18T16:39:00Z"/>
        </w:rPr>
        <w:t xml:space="preserve">used in Arora </w:t>
      </w:r>
      <w:r>
        <w:rPr>
          <w:rFonts w:cs="Arial" w:ascii="Arial" w:hAnsi="Arial"/>
          <w:i/>
          <w:iCs/>
          <w:rPrChange w:id="0" w:author="Ramy Arnaout" w:date="2020-08-18T16:39:00Z"/>
        </w:rPr>
        <w:t>et al.</w:t>
      </w:r>
      <w:r>
        <w:rPr>
          <w:rFonts w:cs="Arial" w:ascii="Arial" w:hAnsi="Arial"/>
          <w:rPrChange w:id="0" w:author="Ramy Arnaout" w:date="2020-08-18T16:39:00Z"/>
        </w:rPr>
        <w:t xml:space="preserve"> 2018</w:t>
      </w:r>
      <w:del w:id="190" w:author="Ramy Arnaout" w:date="2020-08-18T17:29:00Z">
        <w:r>
          <w:rPr>
            <w:rFonts w:cs="Arial" w:ascii="Arial" w:hAnsi="Arial"/>
          </w:rPr>
          <w:delText>,</w:delText>
        </w:r>
      </w:del>
      <w:r>
        <w:rPr>
          <w:rFonts w:cs="Arial" w:ascii="Arial" w:hAnsi="Arial"/>
          <w:rPrChange w:id="0" w:author="Ramy Arnaout" w:date="2020-08-18T16:39:00Z"/>
        </w:rPr>
        <w:t xml:space="preserve"> and Arora &amp; Arnaout 2020. </w:t>
      </w:r>
      <w:r>
        <w:rPr>
          <w:rFonts w:cs="Arial" w:ascii="Arial" w:hAnsi="Arial"/>
        </w:rPr>
        <w:br/>
        <w:br/>
        <w:t>Generate community input files with data resembling amino-acid sequences</w:t>
      </w:r>
      <w:ins w:id="192" w:author="Ramy Arnaout" w:date="2020-08-18T17:30:00Z">
        <w:r>
          <w:rPr>
            <w:rFonts w:cs="Arial" w:ascii="Arial" w:hAnsi="Arial"/>
          </w:rPr>
          <w:t>:</w:t>
        </w:r>
      </w:ins>
      <w:del w:id="193" w:author="Ramy Arnaout" w:date="2020-08-18T17:30:00Z">
        <w:r>
          <w:rPr>
            <w:rFonts w:cs="Arial" w:ascii="Arial" w:hAnsi="Arial"/>
          </w:rPr>
          <w:br/>
        </w:r>
      </w:del>
      <w:r>
        <w:rPr/>
        <w:br/>
      </w:r>
      <w:r>
        <w:rPr>
          <w:rFonts w:ascii="Courier New" w:hAnsi="Courier New"/>
          <w:b/>
          <w:color w:val="800000"/>
          <w:sz w:val="20"/>
          <w:szCs w:val="20"/>
        </w:rPr>
        <w:t>with</w:t>
      </w:r>
      <w:r>
        <w:rPr>
          <w:rFonts w:ascii="Courier New" w:hAnsi="Courier New"/>
          <w:color w:val="808030"/>
          <w:sz w:val="20"/>
          <w:szCs w:val="20"/>
        </w:rPr>
        <w:t xml:space="preserve">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"Examples/immune_test_1_species_to_count.txt"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f,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"Examples/immune_test_2_species_to_count.txt"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g, </w:t>
      </w:r>
      <w:r>
        <w:rPr>
          <w:rFonts w:ascii="Courier New" w:hAnsi="Courier New"/>
          <w:color w:val="400000"/>
          <w:sz w:val="20"/>
          <w:szCs w:val="20"/>
        </w:rPr>
        <w:t>open</w:t>
      </w:r>
      <w:r>
        <w:rPr>
          <w:rFonts w:ascii="Courier New" w:hAnsi="Courier New"/>
          <w:color w:val="808030"/>
          <w:sz w:val="20"/>
          <w:szCs w:val="20"/>
        </w:rPr>
        <w:t>(</w:t>
      </w:r>
      <w:r>
        <w:rPr>
          <w:rFonts w:ascii="Courier New" w:hAnsi="Courier New"/>
          <w:color w:val="0000E6"/>
          <w:sz w:val="20"/>
          <w:szCs w:val="20"/>
        </w:rPr>
        <w:t>"Examples/immune_test_3_species_to_count.txt"</w:t>
      </w:r>
      <w:r>
        <w:rPr>
          <w:rFonts w:ascii="Courier New" w:hAnsi="Courier New"/>
          <w:color w:val="808030"/>
          <w:sz w:val="20"/>
          <w:szCs w:val="20"/>
        </w:rPr>
        <w:t xml:space="preserve">, </w:t>
      </w:r>
      <w:r>
        <w:rPr>
          <w:rFonts w:ascii="Courier New" w:hAnsi="Courier New"/>
          <w:color w:val="0000E6"/>
          <w:sz w:val="20"/>
          <w:szCs w:val="20"/>
        </w:rPr>
        <w:t>"w"</w:t>
      </w:r>
      <w:r>
        <w:rPr>
          <w:rFonts w:ascii="Courier New" w:hAnsi="Courier New"/>
          <w:color w:val="808030"/>
          <w:sz w:val="20"/>
          <w:szCs w:val="20"/>
        </w:rPr>
        <w:t xml:space="preserve">) </w:t>
      </w:r>
      <w:r>
        <w:rPr>
          <w:rFonts w:ascii="Courier New" w:hAnsi="Courier New"/>
          <w:b/>
          <w:color w:val="800000"/>
          <w:sz w:val="20"/>
          <w:szCs w:val="20"/>
        </w:rPr>
        <w:t>as</w:t>
      </w:r>
      <w:r>
        <w:rPr>
          <w:rFonts w:ascii="Courier New" w:hAnsi="Courier New"/>
          <w:color w:val="808030"/>
          <w:sz w:val="20"/>
          <w:szCs w:val="20"/>
        </w:rPr>
        <w:t xml:space="preserve"> h:</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f</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"CARPQST</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f</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"CARPQSP</w:t>
      </w:r>
      <w:r>
        <w:rPr>
          <w:rFonts w:ascii="Courier New" w:hAnsi="Courier New"/>
          <w:color w:val="0F69FF"/>
        </w:rPr>
        <w:t>\t</w:t>
      </w:r>
      <w:r>
        <w:rPr>
          <w:rFonts w:ascii="Courier New" w:hAnsi="Courier New"/>
          <w:color w:val="0000E6"/>
        </w:rPr>
        <w:t>1"</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"CARPQST</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"MALMNN</w:t>
      </w:r>
      <w:r>
        <w:rPr>
          <w:rFonts w:ascii="Courier New" w:hAnsi="Courier New"/>
          <w:color w:val="0F69FF"/>
        </w:rPr>
        <w:t>\t</w:t>
      </w:r>
      <w:r>
        <w:rPr>
          <w:rFonts w:ascii="Courier New" w:hAnsi="Courier New"/>
          <w:color w:val="0000E6"/>
        </w:rPr>
        <w:t>1"</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"WFALPCV</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808030"/>
        </w:rPr>
        <w:t>)</w:t>
      </w:r>
    </w:p>
    <w:p>
      <w:pPr>
        <w:pStyle w:val="PreformattedText"/>
        <w:shd w:val="clear" w:color="auto" w:fill="FFFFFF"/>
        <w:spacing w:before="0" w:after="283"/>
        <w:rPr/>
      </w:pPr>
      <w:r>
        <w:rPr>
          <w:rFonts w:ascii="Courier New" w:hAnsi="Courier New"/>
          <w:color w:val="000000"/>
        </w:rPr>
        <w:t xml:space="preserve">    </w:t>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"EEIYREEEEE</w:t>
      </w:r>
      <w:r>
        <w:rPr>
          <w:rFonts w:ascii="Courier New" w:hAnsi="Courier New"/>
          <w:color w:val="0F69FF"/>
        </w:rPr>
        <w:t>\t</w:t>
      </w:r>
      <w:r>
        <w:rPr>
          <w:rFonts w:ascii="Courier New" w:hAnsi="Courier New"/>
          <w:color w:val="0000E6"/>
        </w:rPr>
        <w:t>1"</w:t>
      </w:r>
      <w:r>
        <w:rPr>
          <w:rFonts w:ascii="Courier New" w:hAnsi="Courier New"/>
          <w:color w:val="808030"/>
        </w:rPr>
        <w:t>)</w:t>
        <w:br/>
        <w:br/>
      </w:r>
      <w:r>
        <w:rPr>
          <w:rFonts w:ascii="Arial" w:hAnsi="Arial"/>
          <w:sz w:val="22"/>
        </w:rPr>
        <w:t xml:space="preserve">Run alpha diversity on </w:t>
      </w:r>
      <w:r>
        <w:rPr>
          <w:rFonts w:eastAsia="游明朝" w:cs="Times New Roman (Body CS)" w:ascii="Arial" w:hAnsi="Arial" w:eastAsiaTheme="minorEastAsia"/>
          <w:sz w:val="22"/>
          <w:szCs w:val="24"/>
        </w:rPr>
        <w:t>one of these</w:t>
      </w:r>
      <w:r>
        <w:rPr>
          <w:rFonts w:ascii="Arial" w:hAnsi="Arial"/>
          <w:sz w:val="22"/>
        </w:rPr>
        <w:t xml:space="preserve"> communities</w:t>
      </w:r>
      <w:ins w:id="194" w:author="Ramy Arnaout" w:date="2020-08-18T17:30:00Z">
        <w:r>
          <w:rPr>
            <w:rFonts w:ascii="Arial" w:hAnsi="Arial"/>
            <w:sz w:val="22"/>
          </w:rPr>
          <w:t>:</w:t>
        </w:r>
      </w:ins>
      <w:del w:id="195" w:author="Ramy Arnaout" w:date="2020-08-18T17:30:00Z">
        <w:r>
          <w:rPr>
            <w:rFonts w:ascii="Arial" w:hAnsi="Arial"/>
            <w:sz w:val="22"/>
          </w:rPr>
          <w:delText>.</w:delText>
        </w:r>
      </w:del>
      <w:r>
        <w:rPr>
          <w:rFonts w:ascii="Arial" w:hAnsi="Arial"/>
          <w:sz w:val="22"/>
        </w:rPr>
        <w:br/>
        <w:br/>
      </w:r>
      <w:del w:id="196" w:author="Ramy Arnaout" w:date="2020-08-18T17:30:00Z">
        <w:r>
          <w:rPr>
            <w:rFonts w:eastAsia="游明朝" w:cs="Times New Roman (Body CS)" w:ascii="Arial" w:hAnsi="Arial" w:eastAsiaTheme="minorEastAsia"/>
            <w:sz w:val="22"/>
            <w:szCs w:val="24"/>
          </w:rPr>
          <w:delText>command</w:delText>
        </w:r>
      </w:del>
      <w:ins w:id="197" w:author="Ramy Arnaout" w:date="2020-08-18T17:30:00Z">
        <w:r>
          <w:rPr>
            <w:rFonts w:eastAsia="游明朝" w:cs="Times New Roman (Body CS)" w:ascii="Arial" w:hAnsi="Arial" w:eastAsiaTheme="minorEastAsia"/>
            <w:sz w:val="22"/>
            <w:szCs w:val="24"/>
          </w:rPr>
          <w:t>Command</w:t>
        </w:r>
      </w:ins>
      <w:r>
        <w:rPr>
          <w:rFonts w:eastAsia="游明朝" w:cs="Times New Roman (Body CS)" w:ascii="Arial" w:hAnsi="Arial" w:eastAsiaTheme="minorEastAsia"/>
          <w:sz w:val="22"/>
          <w:szCs w:val="24"/>
        </w:rPr>
        <w:t>:</w:t>
        <w:br/>
      </w:r>
      <w:r>
        <w:rPr>
          <w:rFonts w:eastAsia="游明朝" w:cs="Times New Roman (Body CS)" w:ascii="Courier New" w:hAnsi="Courier New" w:eastAsiaTheme="minorEastAsia"/>
        </w:rPr>
        <w:t>python3 morty</w:t>
      </w:r>
      <w:r>
        <w:rPr>
          <w:rFonts w:eastAsia="游明朝" w:cs="Times New Roman (Body CS)" w:ascii="Courier New" w:hAnsi="Courier New" w:eastAsiaTheme="minorEastAsia"/>
          <w:color w:val="008C00"/>
        </w:rPr>
        <w:t>.</w:t>
      </w:r>
      <w:r>
        <w:rPr>
          <w:rFonts w:eastAsia="游明朝" w:cs="Times New Roman (Body CS)" w:ascii="Courier New" w:hAnsi="Courier New" w:eastAsiaTheme="minorEastAsia"/>
        </w:rPr>
        <w:t xml:space="preserve">py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cn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immune_test_1</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mo alpha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if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Examples/immune_test_1_species_to_count.txt</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qs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[0., 1., 2., inf]</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 xml:space="preserve">rf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Examples/immune_test_1_species_to_count.txt</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master</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output</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 xml:space="preserve">dir </w:t>
      </w:r>
      <w:r>
        <w:rPr>
          <w:rFonts w:eastAsia="游明朝" w:cs="Times New Roman (Body CS)" w:ascii="Courier New" w:hAnsi="Courier New" w:eastAsiaTheme="minorEastAsia"/>
          <w:color w:val="800000"/>
        </w:rPr>
        <w:t>'</w:t>
      </w:r>
      <w:r>
        <w:rPr>
          <w:rFonts w:eastAsia="游明朝" w:cs="Times New Roman (Body CS)" w:ascii="Courier New" w:hAnsi="Courier New" w:eastAsiaTheme="minorEastAsia"/>
          <w:color w:val="0000E6"/>
        </w:rPr>
        <w:t>Examples</w:t>
      </w:r>
      <w:r>
        <w:rPr>
          <w:rFonts w:eastAsia="游明朝" w:cs="Times New Roman (Body CS)" w:ascii="Courier New" w:hAnsi="Courier New" w:eastAsiaTheme="minorEastAsia"/>
          <w:color w:val="800000"/>
        </w:rPr>
        <w:t>'</w:t>
        <w:br/>
        <w:br/>
      </w:r>
      <w:ins w:id="198" w:author="Ramy Arnaout" w:date="2020-08-18T17:30:00Z">
        <w:r>
          <w:rPr>
            <w:rFonts w:eastAsia="游明朝" w:cs="Times New Roman (Body CS)" w:ascii="Arial" w:hAnsi="Arial" w:eastAsiaTheme="minorEastAsia"/>
            <w:sz w:val="22"/>
            <w:szCs w:val="22"/>
          </w:rPr>
          <w:t>S</w:t>
        </w:r>
      </w:ins>
      <w:del w:id="199" w:author="Ramy Arnaout" w:date="2020-08-18T17:30:00Z">
        <w:r>
          <w:rPr>
            <w:rFonts w:eastAsia="游明朝" w:cs="Times New Roman (Body CS)" w:ascii="Arial" w:hAnsi="Arial" w:eastAsiaTheme="minorEastAsia"/>
            <w:sz w:val="22"/>
            <w:szCs w:val="22"/>
          </w:rPr>
          <w:delText>s</w:delText>
        </w:r>
      </w:del>
      <w:r>
        <w:rPr>
          <w:rFonts w:eastAsia="游明朝" w:cs="Times New Roman (Body CS)" w:ascii="Arial" w:hAnsi="Arial" w:eastAsiaTheme="minorEastAsia"/>
          <w:sz w:val="22"/>
          <w:szCs w:val="22"/>
        </w:rPr>
        <w:t>creen output:</w:t>
      </w:r>
      <w:r>
        <w:rPr>
          <w:rFonts w:eastAsia="游明朝" w:cs="Times New Roman (Body CS)" w:ascii="Arial" w:hAnsi="Arial" w:eastAsiaTheme="minorEastAsia"/>
        </w:rPr>
        <w:br/>
      </w:r>
      <w:r>
        <w:rPr>
          <w:rFonts w:eastAsia="游明朝" w:cs="Times New Roman (Body CS)" w:ascii="Courier New" w:hAnsi="Courier New" w:eastAsiaTheme="minorEastAsia"/>
          <w:color w:val="009797"/>
        </w:rPr>
        <w:t>2020-08-14</w:t>
      </w:r>
      <w:r>
        <w:rPr>
          <w:rFonts w:eastAsia="游明朝" w:cs="Times New Roman (Body CS)" w:ascii="Courier New" w:hAnsi="Courier New" w:eastAsiaTheme="minorEastAsia"/>
        </w:rPr>
        <w:t xml:space="preserve"> </w:t>
      </w:r>
      <w:r>
        <w:rPr>
          <w:rFonts w:eastAsia="游明朝" w:cs="Times New Roman (Body CS)" w:ascii="Courier New" w:hAnsi="Courier New" w:eastAsiaTheme="minorEastAsia"/>
          <w:color w:val="8745A0"/>
        </w:rPr>
        <w:t>07:50:13</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TptRd</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TptRd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07:50:14</w:t>
        <w:br/>
        <w:br/>
      </w:r>
      <w:r>
        <w:rPr>
          <w:rFonts w:eastAsia="游明朝" w:cs="Times New Roman (Body CS)" w:ascii="Arial" w:hAnsi="Arial" w:eastAsiaTheme="minorEastAsia"/>
          <w:sz w:val="22"/>
          <w:szCs w:val="22"/>
        </w:rPr>
        <w:t xml:space="preserve">The results of this run can either be viewed in real time by using </w:t>
      </w:r>
      <w:r>
        <w:rPr>
          <w:rFonts w:eastAsia="游明朝" w:cs="Times New Roman (Body CS)" w:ascii="Courier New" w:hAnsi="Courier New" w:eastAsiaTheme="minorEastAsia"/>
          <w:sz w:val="22"/>
          <w:szCs w:val="22"/>
        </w:rPr>
        <w:t>--verbose</w:t>
      </w:r>
      <w:r>
        <w:rPr>
          <w:rFonts w:eastAsia="游明朝" w:cs="Times New Roman (Body CS)" w:ascii="Arial" w:hAnsi="Arial" w:eastAsiaTheme="minorEastAsia"/>
          <w:sz w:val="22"/>
          <w:szCs w:val="22"/>
        </w:rPr>
        <w:t xml:space="preserve"> option when running the command, or looking for the run_id </w:t>
      </w:r>
      <w:r>
        <w:rPr>
          <w:rFonts w:eastAsia="游明朝" w:cs="Times New Roman (Body CS)" w:ascii="Courier New" w:hAnsi="Courier New" w:eastAsiaTheme="minorEastAsia"/>
          <w:sz w:val="22"/>
          <w:szCs w:val="22"/>
        </w:rPr>
        <w:t xml:space="preserve">tmO6T </w:t>
      </w:r>
      <w:r>
        <w:rPr>
          <w:rFonts w:eastAsia="游明朝" w:cs="Times New Roman (Body CS)" w:ascii="Arial" w:hAnsi="Arial" w:eastAsiaTheme="minorEastAsia"/>
          <w:sz w:val="22"/>
          <w:szCs w:val="22"/>
        </w:rPr>
        <w:t xml:space="preserve">in </w:t>
      </w:r>
      <w:r>
        <w:rPr>
          <w:rFonts w:eastAsia="游明朝" w:cs="Times New Roman (Body CS)" w:ascii="Courier New" w:hAnsi="Courier New" w:eastAsiaTheme="minorEastAsia"/>
          <w:sz w:val="22"/>
          <w:szCs w:val="22"/>
        </w:rPr>
        <w:t xml:space="preserve">Examples/alpha_diversity_master_file.txt. </w:t>
      </w:r>
      <w:r>
        <w:rPr>
          <w:rFonts w:eastAsia="游明朝" w:cs="Times New Roman (Body CS)" w:ascii="Arial" w:hAnsi="Arial" w:eastAsiaTheme="minorEastAsia"/>
          <w:sz w:val="22"/>
          <w:szCs w:val="22"/>
        </w:rPr>
        <w:t xml:space="preserve">For a quick look, simply use </w:t>
      </w:r>
      <w:r>
        <w:rPr>
          <w:rFonts w:eastAsia="游明朝" w:cs="Times New Roman (Body CS)" w:ascii="Courier New" w:hAnsi="Courier New" w:eastAsiaTheme="minorEastAsia"/>
          <w:sz w:val="22"/>
          <w:szCs w:val="22"/>
        </w:rPr>
        <w:t>grep</w:t>
      </w:r>
      <w:r>
        <w:rPr>
          <w:rFonts w:eastAsia="游明朝" w:cs="Times New Roman (Body CS)" w:ascii="Arial" w:hAnsi="Arial" w:eastAsiaTheme="minorEastAsia"/>
          <w:sz w:val="22"/>
          <w:szCs w:val="22"/>
        </w:rPr>
        <w:t>.</w:t>
        <w:br/>
        <w:br/>
      </w:r>
      <w:del w:id="200" w:author="Ramy Arnaout" w:date="2020-08-18T17:30:00Z">
        <w:r>
          <w:rPr>
            <w:rFonts w:eastAsia="游明朝" w:cs="Times New Roman (Body CS)" w:ascii="Arial" w:hAnsi="Arial" w:eastAsiaTheme="minorEastAsia"/>
            <w:sz w:val="22"/>
            <w:szCs w:val="22"/>
          </w:rPr>
          <w:delText>command</w:delText>
        </w:r>
      </w:del>
      <w:ins w:id="201" w:author="Ramy Arnaout" w:date="2020-08-18T17:30:00Z">
        <w:r>
          <w:rPr>
            <w:rFonts w:eastAsia="游明朝" w:cs="Times New Roman (Body CS)" w:ascii="Arial" w:hAnsi="Arial" w:eastAsiaTheme="minorEastAsia"/>
            <w:sz w:val="22"/>
            <w:szCs w:val="22"/>
          </w:rPr>
          <w:t>Command</w:t>
        </w:r>
      </w:ins>
      <w:r>
        <w:rPr>
          <w:rFonts w:eastAsia="游明朝" w:cs="Times New Roman (Body CS)" w:ascii="Arial" w:hAnsi="Arial" w:eastAsiaTheme="minorEastAsia"/>
          <w:sz w:val="22"/>
          <w:szCs w:val="22"/>
        </w:rPr>
        <w:t>:</w:t>
      </w:r>
      <w:r>
        <w:rPr>
          <w:rFonts w:eastAsia="游明朝" w:cs="Times New Roman (Body CS)" w:ascii="Courier New" w:hAnsi="Courier New" w:eastAsiaTheme="minorEastAsia"/>
          <w:sz w:val="22"/>
          <w:szCs w:val="22"/>
        </w:rPr>
        <w:br/>
      </w:r>
      <w:r>
        <w:rPr>
          <w:rFonts w:eastAsia="游明朝" w:cs="Times New Roman (Body CS)" w:ascii="Courier New" w:hAnsi="Courier New" w:eastAsiaTheme="minorEastAsia"/>
        </w:rPr>
        <w:t xml:space="preserve">grep  </w:t>
      </w:r>
      <w:r>
        <w:rPr>
          <w:rFonts w:eastAsia="游明朝" w:cs="Times New Roman (Body CS)" w:ascii="Courier New" w:hAnsi="Courier New" w:eastAsiaTheme="minorEastAsia"/>
          <w:color w:val="000000"/>
        </w:rPr>
        <w:t>TptRd</w:t>
      </w:r>
      <w:r>
        <w:rPr>
          <w:rFonts w:eastAsia="游明朝" w:cs="Times New Roman (Body CS)" w:ascii="Courier New" w:hAnsi="Courier New" w:eastAsiaTheme="minorEastAsia"/>
        </w:rPr>
        <w:t xml:space="preserve"> Examples</w:t>
      </w:r>
      <w:r>
        <w:rPr>
          <w:rFonts w:eastAsia="游明朝" w:cs="Times New Roman (Body CS)" w:ascii="Courier New" w:hAnsi="Courier New" w:eastAsiaTheme="minorEastAsia"/>
          <w:color w:val="808030"/>
        </w:rPr>
        <w:t>/</w:t>
      </w:r>
      <w:r>
        <w:rPr>
          <w:rFonts w:eastAsia="游明朝" w:cs="Times New Roman (Body CS)" w:ascii="Courier New" w:hAnsi="Courier New" w:eastAsiaTheme="minorEastAsia"/>
        </w:rPr>
        <w:t>alpha</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diversity</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master</w:t>
      </w:r>
      <w:r>
        <w:rPr>
          <w:rFonts w:eastAsia="游明朝" w:cs="Times New Roman (Body CS)" w:ascii="Courier New" w:hAnsi="Courier New" w:eastAsiaTheme="minorEastAsia"/>
          <w:color w:val="808030"/>
        </w:rPr>
        <w:t>_</w:t>
      </w:r>
      <w:r>
        <w:rPr>
          <w:rFonts w:eastAsia="游明朝" w:cs="Times New Roman (Body CS)" w:ascii="Courier New" w:hAnsi="Courier New" w:eastAsiaTheme="minorEastAsia"/>
        </w:rPr>
        <w:t>file</w:t>
      </w:r>
      <w:r>
        <w:rPr>
          <w:rFonts w:eastAsia="游明朝" w:cs="Times New Roman (Body CS)" w:ascii="Courier New" w:hAnsi="Courier New" w:eastAsiaTheme="minorEastAsia"/>
          <w:color w:val="008C00"/>
        </w:rPr>
        <w:t>.</w:t>
      </w:r>
      <w:r>
        <w:rPr>
          <w:rFonts w:eastAsia="游明朝" w:cs="Times New Roman (Body CS)" w:ascii="Courier New" w:hAnsi="Courier New" w:eastAsiaTheme="minorEastAsia"/>
        </w:rPr>
        <w:t>txt</w:t>
      </w:r>
    </w:p>
    <w:p>
      <w:pPr>
        <w:pStyle w:val="PreformattedText"/>
        <w:shd w:val="clear" w:color="auto" w:fill="FFFFFF"/>
        <w:spacing w:before="0" w:after="283"/>
        <w:rPr/>
      </w:pPr>
      <w:ins w:id="202" w:author="Ramy Arnaout" w:date="2020-08-18T17:30:00Z">
        <w:r>
          <w:rPr>
            <w:rFonts w:eastAsia="游明朝" w:cs="Times New Roman (Body CS)" w:ascii="Arial" w:hAnsi="Arial" w:eastAsiaTheme="minorEastAsia"/>
            <w:sz w:val="22"/>
            <w:szCs w:val="22"/>
          </w:rPr>
          <w:t>S</w:t>
        </w:r>
      </w:ins>
      <w:del w:id="203" w:author="Ramy Arnaout" w:date="2020-08-18T17:30:00Z">
        <w:r>
          <w:rPr>
            <w:rFonts w:eastAsia="游明朝" w:cs="Times New Roman (Body CS)" w:ascii="Arial" w:hAnsi="Arial" w:eastAsiaTheme="minorEastAsia"/>
            <w:sz w:val="22"/>
            <w:szCs w:val="22"/>
          </w:rPr>
          <w:delText>s</w:delText>
        </w:r>
      </w:del>
      <w:r>
        <w:rPr>
          <w:rFonts w:eastAsia="游明朝" w:cs="Times New Roman (Body CS)" w:ascii="Arial" w:hAnsi="Arial" w:eastAsiaTheme="minorEastAsia"/>
          <w:sz w:val="22"/>
          <w:szCs w:val="22"/>
        </w:rPr>
        <w:t>creen output:</w:t>
      </w:r>
      <w:r>
        <w:rPr>
          <w:rFonts w:eastAsia="游明朝" w:cs="Times New Roman (Body CS)" w:ascii="Courier New" w:hAnsi="Courier New" w:eastAsiaTheme="minorEastAsia"/>
          <w:sz w:val="22"/>
          <w:szCs w:val="22"/>
        </w:rPr>
        <w:br/>
        <w:t>TptRd   alpha   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 xml:space="preserve">1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0.0Ds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2.0Ds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infDs</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1.325e+00</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0.0D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1.0D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2.0D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infD</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0000E6"/>
          <w:sz w:val="22"/>
          <w:szCs w:val="22"/>
        </w:rPr>
        <w:t>8.100e+01</w:t>
      </w:r>
      <w:r>
        <w:rPr>
          <w:rFonts w:eastAsia="游明朝" w:cs="Times New Roman (Body CS)" w:ascii="Courier New" w:hAnsi="Courier New" w:eastAsiaTheme="minorEastAsia"/>
          <w:color w:val="800000"/>
          <w:sz w:val="22"/>
          <w:szCs w:val="22"/>
        </w:rPr>
        <w:t>'</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9797"/>
          <w:sz w:val="22"/>
          <w:szCs w:val="22"/>
        </w:rPr>
        <w:t>2020-08-14</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745A0"/>
          <w:sz w:val="22"/>
          <w:szCs w:val="22"/>
        </w:rPr>
        <w:t>07:50:13</w:t>
      </w:r>
      <w:r>
        <w:rPr>
          <w:rFonts w:eastAsia="游明朝" w:cs="Times New Roman (Body CS)" w:ascii="Courier New" w:hAnsi="Courier New" w:eastAsiaTheme="minorEastAsia"/>
          <w:sz w:val="22"/>
          <w:szCs w:val="22"/>
        </w:rPr>
        <w:t xml:space="preserve">     python morty</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py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cn 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 xml:space="preserve">1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mo alpha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if Examples</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1</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species</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to</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count</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txt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qs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color w:val="008C00"/>
          <w:sz w:val="22"/>
          <w:szCs w:val="22"/>
        </w:rPr>
        <w:t>0</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8C00"/>
          <w:sz w:val="22"/>
          <w:szCs w:val="22"/>
        </w:rPr>
        <w:t>1</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008C00"/>
          <w:sz w:val="22"/>
          <w:szCs w:val="22"/>
        </w:rPr>
        <w:t>2</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inf</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 xml:space="preserve">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rf Examples</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immune</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test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1</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species</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to</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count</w:t>
      </w:r>
      <w:r>
        <w:rPr>
          <w:rFonts w:eastAsia="游明朝" w:cs="Times New Roman (Body CS)" w:ascii="Courier New" w:hAnsi="Courier New" w:eastAsiaTheme="minorEastAsia"/>
          <w:color w:val="008C00"/>
          <w:sz w:val="22"/>
          <w:szCs w:val="22"/>
        </w:rPr>
        <w:t>.</w:t>
      </w:r>
      <w:r>
        <w:rPr>
          <w:rFonts w:eastAsia="游明朝" w:cs="Times New Roman (Body CS)" w:ascii="Courier New" w:hAnsi="Courier New" w:eastAsiaTheme="minorEastAsia"/>
          <w:sz w:val="22"/>
          <w:szCs w:val="22"/>
        </w:rPr>
        <w:t xml:space="preserve">txt </w:t>
      </w:r>
      <w:r>
        <w:rPr>
          <w:rFonts w:eastAsia="游明朝" w:cs="Times New Roman (Body CS)" w:ascii="Courier New" w:hAnsi="Courier New" w:eastAsiaTheme="minorEastAsia"/>
          <w:color w:val="808030"/>
          <w:sz w:val="22"/>
          <w:szCs w:val="22"/>
        </w:rPr>
        <w:t>--</w:t>
      </w:r>
      <w:r>
        <w:rPr>
          <w:rFonts w:eastAsia="游明朝" w:cs="Times New Roman (Body CS)" w:ascii="Courier New" w:hAnsi="Courier New" w:eastAsiaTheme="minorEastAsia"/>
          <w:sz w:val="22"/>
          <w:szCs w:val="22"/>
        </w:rPr>
        <w:t>master</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output</w:t>
      </w:r>
      <w:r>
        <w:rPr>
          <w:rFonts w:eastAsia="游明朝" w:cs="Times New Roman (Body CS)" w:ascii="Courier New" w:hAnsi="Courier New" w:eastAsiaTheme="minorEastAsia"/>
          <w:color w:val="808030"/>
          <w:sz w:val="22"/>
          <w:szCs w:val="22"/>
        </w:rPr>
        <w:t>_</w:t>
      </w:r>
      <w:r>
        <w:rPr>
          <w:rFonts w:eastAsia="游明朝" w:cs="Times New Roman (Body CS)" w:ascii="Courier New" w:hAnsi="Courier New" w:eastAsiaTheme="minorEastAsia"/>
          <w:sz w:val="22"/>
          <w:szCs w:val="22"/>
        </w:rPr>
        <w:t>dir Examples</w:t>
      </w:r>
    </w:p>
    <w:p>
      <w:pPr>
        <w:pStyle w:val="PreformattedText"/>
        <w:shd w:val="clear" w:color="auto" w:fill="FFFFFF"/>
        <w:spacing w:before="0" w:after="283"/>
        <w:rPr/>
      </w:pPr>
      <w:r>
        <w:rPr>
          <w:rFonts w:eastAsia="游明朝" w:cs="Times New Roman (Body CS)" w:ascii="Arial" w:hAnsi="Arial" w:eastAsiaTheme="minorEastAsia"/>
          <w:sz w:val="22"/>
          <w:szCs w:val="22"/>
        </w:rPr>
        <w:t>In this community, the two species look very similar (per this similarity metric), and therefore the effective diversity with similarity is closer to 1. This value is closer to 2, as the species are more dissimilar. User is encouraged to repeat this example with the remaining two example community data files.</w:t>
        <w:br/>
        <w:br/>
      </w:r>
      <w:r>
        <w:rPr>
          <w:rFonts w:ascii="Arial" w:hAnsi="Arial"/>
          <w:sz w:val="22"/>
        </w:rPr>
        <w:t xml:space="preserve">Now, we run </w:t>
      </w:r>
      <w:r>
        <w:rPr>
          <w:rFonts w:eastAsia="游明朝" w:cs="Times New Roman (Body CS)" w:ascii="Arial" w:hAnsi="Arial" w:eastAsiaTheme="minorEastAsia"/>
          <w:sz w:val="22"/>
          <w:szCs w:val="24"/>
        </w:rPr>
        <w:t xml:space="preserve">beta </w:t>
      </w:r>
      <w:r>
        <w:rPr>
          <w:rFonts w:ascii="Arial" w:hAnsi="Arial"/>
          <w:sz w:val="22"/>
        </w:rPr>
        <w:t>diversity on</w:t>
      </w:r>
      <w:r>
        <w:rPr>
          <w:rFonts w:eastAsia="游明朝" w:cs="Times New Roman (Body CS)" w:ascii="Arial" w:hAnsi="Arial" w:eastAsiaTheme="minorEastAsia"/>
          <w:sz w:val="22"/>
          <w:szCs w:val="24"/>
        </w:rPr>
        <w:t xml:space="preserve"> pairs</w:t>
      </w:r>
      <w:r>
        <w:rPr>
          <w:rFonts w:ascii="Arial" w:hAnsi="Arial"/>
          <w:sz w:val="22"/>
        </w:rPr>
        <w:t xml:space="preserve"> of these communities.</w:t>
      </w:r>
      <w:r>
        <w:rPr>
          <w:color w:val="000000"/>
          <w:sz w:val="22"/>
        </w:rPr>
        <w:br/>
        <w:br/>
      </w:r>
      <w:del w:id="204" w:author="Ramy Arnaout" w:date="2020-08-18T17:30:00Z">
        <w:r>
          <w:rPr>
            <w:rFonts w:cs="Arial" w:ascii="Arial" w:hAnsi="Arial"/>
            <w:color w:val="000000"/>
            <w:sz w:val="22"/>
          </w:rPr>
          <w:delText>command</w:delText>
        </w:r>
      </w:del>
      <w:ins w:id="205" w:author="Ramy Arnaout" w:date="2020-08-18T17:30:00Z">
        <w:r>
          <w:rPr>
            <w:rFonts w:cs="Arial" w:ascii="Arial" w:hAnsi="Arial"/>
            <w:color w:val="000000"/>
            <w:sz w:val="22"/>
          </w:rPr>
          <w:t>Command</w:t>
        </w:r>
      </w:ins>
      <w:r>
        <w:rPr>
          <w:rFonts w:cs="Arial" w:ascii="Arial" w:hAnsi="Arial"/>
          <w:color w:val="000000"/>
          <w:sz w:val="22"/>
          <w:rPrChange w:id="0" w:author="Ramy Arnaout" w:date="2020-08-18T17:30:00Z"/>
        </w:rPr>
        <w:t>:</w:t>
      </w:r>
      <w:r>
        <w:rPr>
          <w:color w:val="000000"/>
          <w:sz w:val="22"/>
        </w:rPr>
        <w:br/>
      </w:r>
      <w:r>
        <w:rPr>
          <w:rFonts w:ascii="Courier New" w:hAnsi="Courier New"/>
          <w:color w:val="800000"/>
        </w:rPr>
        <w:t>python3 morty</w:t>
      </w:r>
      <w:r>
        <w:rPr>
          <w:rFonts w:ascii="Courier New" w:hAnsi="Courier New"/>
          <w:color w:val="008C00"/>
        </w:rPr>
        <w:t>.</w:t>
      </w:r>
      <w:r>
        <w:rPr>
          <w:rFonts w:ascii="Courier New" w:hAnsi="Courier New"/>
          <w:color w:val="800000"/>
        </w:rPr>
        <w:t xml:space="preserve">py </w:t>
      </w:r>
      <w:r>
        <w:rPr>
          <w:rFonts w:ascii="Courier New" w:hAnsi="Courier New"/>
          <w:color w:val="808030"/>
        </w:rPr>
        <w:t>-</w:t>
      </w:r>
      <w:r>
        <w:rPr>
          <w:rFonts w:ascii="Courier New" w:hAnsi="Courier New"/>
          <w:color w:val="800000"/>
        </w:rPr>
        <w:t>cn '</w:t>
      </w:r>
      <w:r>
        <w:rPr>
          <w:rFonts w:ascii="Courier New" w:hAnsi="Courier New"/>
          <w:color w:val="0000E6"/>
        </w:rPr>
        <w:t>immune_test_1,immune_test_2</w:t>
      </w:r>
      <w:r>
        <w:rPr>
          <w:rFonts w:ascii="Courier New" w:hAnsi="Courier New"/>
          <w:color w:val="800000"/>
        </w:rPr>
        <w:t xml:space="preserve">' </w:t>
      </w:r>
      <w:r>
        <w:rPr>
          <w:rFonts w:ascii="Courier New" w:hAnsi="Courier New"/>
          <w:color w:val="808030"/>
        </w:rPr>
        <w:t>-</w:t>
      </w:r>
      <w:r>
        <w:rPr>
          <w:rFonts w:ascii="Courier New" w:hAnsi="Courier New"/>
          <w:color w:val="800000"/>
        </w:rPr>
        <w:t xml:space="preserve">mo beta </w:t>
      </w:r>
      <w:r>
        <w:rPr>
          <w:rFonts w:ascii="Courier New" w:hAnsi="Courier New"/>
          <w:color w:val="808030"/>
        </w:rPr>
        <w:t>-</w:t>
      </w:r>
      <w:r>
        <w:rPr>
          <w:rFonts w:ascii="Courier New" w:hAnsi="Courier New"/>
          <w:color w:val="800000"/>
        </w:rPr>
        <w:t>if "</w:t>
      </w:r>
      <w:r>
        <w:rPr>
          <w:rFonts w:ascii="Courier New" w:hAnsi="Courier New"/>
          <w:color w:val="0000E6"/>
        </w:rPr>
        <w:t>Examples/immune_test_1_species_to_count.txt,Examples/immune_test_2_species_to_count.txt</w:t>
      </w:r>
      <w:r>
        <w:rPr>
          <w:rFonts w:ascii="Courier New" w:hAnsi="Courier New"/>
          <w:color w:val="800000"/>
        </w:rPr>
        <w:t xml:space="preserve">" </w:t>
      </w:r>
      <w:r>
        <w:rPr>
          <w:rFonts w:ascii="Courier New" w:hAnsi="Courier New"/>
          <w:color w:val="808030"/>
        </w:rPr>
        <w:t>-</w:t>
      </w:r>
      <w:r>
        <w:rPr>
          <w:rFonts w:ascii="Courier New" w:hAnsi="Courier New"/>
          <w:color w:val="800000"/>
        </w:rPr>
        <w:t>qs '</w:t>
      </w:r>
      <w:r>
        <w:rPr>
          <w:rFonts w:ascii="Courier New" w:hAnsi="Courier New"/>
          <w:color w:val="0000E6"/>
        </w:rPr>
        <w:t>[0.0]</w:t>
      </w:r>
      <w:r>
        <w:rPr>
          <w:rFonts w:ascii="Courier New" w:hAnsi="Courier New"/>
          <w:color w:val="800000"/>
        </w:rPr>
        <w:t xml:space="preserve">' </w:t>
      </w:r>
      <w:r>
        <w:rPr>
          <w:rFonts w:ascii="Courier New" w:hAnsi="Courier New"/>
          <w:color w:val="808030"/>
        </w:rPr>
        <w:t>--</w:t>
      </w:r>
      <w:r>
        <w:rPr>
          <w:rFonts w:ascii="Courier New" w:hAnsi="Courier New"/>
          <w:color w:val="800000"/>
        </w:rPr>
        <w:t xml:space="preserve">verbose </w:t>
      </w:r>
      <w:r>
        <w:rPr>
          <w:rFonts w:ascii="Courier New" w:hAnsi="Courier New"/>
          <w:color w:val="808030"/>
        </w:rPr>
        <w:t>--</w:t>
      </w:r>
      <w:r>
        <w:rPr>
          <w:rFonts w:ascii="Courier New" w:hAnsi="Courier New"/>
          <w:color w:val="800000"/>
        </w:rPr>
        <w:t>master</w:t>
      </w:r>
      <w:r>
        <w:rPr>
          <w:rFonts w:ascii="Courier New" w:hAnsi="Courier New"/>
          <w:color w:val="808030"/>
        </w:rPr>
        <w:t>_</w:t>
      </w:r>
      <w:r>
        <w:rPr>
          <w:rFonts w:ascii="Courier New" w:hAnsi="Courier New"/>
          <w:color w:val="800000"/>
        </w:rPr>
        <w:t>output</w:t>
      </w:r>
      <w:r>
        <w:rPr>
          <w:rFonts w:ascii="Courier New" w:hAnsi="Courier New"/>
          <w:color w:val="808030"/>
        </w:rPr>
        <w:t>_</w:t>
      </w:r>
      <w:r>
        <w:rPr>
          <w:rFonts w:ascii="Courier New" w:hAnsi="Courier New"/>
          <w:color w:val="800000"/>
        </w:rPr>
        <w:t>dir '</w:t>
      </w:r>
      <w:r>
        <w:rPr>
          <w:rFonts w:ascii="Courier New" w:hAnsi="Courier New"/>
          <w:color w:val="0000E6"/>
        </w:rPr>
        <w:t>Examples</w:t>
      </w:r>
      <w:r>
        <w:rPr>
          <w:rFonts w:ascii="Courier New" w:hAnsi="Courier New"/>
          <w:color w:val="800000"/>
        </w:rPr>
        <w:t>'</w:t>
      </w:r>
      <w:r>
        <w:rPr>
          <w:rFonts w:ascii="Courier New" w:hAnsi="Courier New"/>
          <w:color w:val="800000"/>
          <w:sz w:val="22"/>
        </w:rPr>
        <w:br/>
        <w:br/>
      </w:r>
      <w:ins w:id="207" w:author="Ramy Arnaout" w:date="2020-08-18T17:30:00Z">
        <w:r>
          <w:rPr>
            <w:rFonts w:ascii="Arial" w:hAnsi="Arial"/>
            <w:color w:val="000000"/>
            <w:sz w:val="22"/>
          </w:rPr>
          <w:t>S</w:t>
        </w:r>
      </w:ins>
      <w:del w:id="208" w:author="Ramy Arnaout" w:date="2020-08-18T17:30:00Z">
        <w:r>
          <w:rPr>
            <w:rFonts w:ascii="Arial" w:hAnsi="Arial"/>
            <w:color w:val="000000"/>
            <w:sz w:val="22"/>
          </w:rPr>
          <w:delText>s</w:delText>
        </w:r>
      </w:del>
      <w:r>
        <w:rPr>
          <w:rFonts w:ascii="Arial" w:hAnsi="Arial"/>
          <w:color w:val="000000"/>
          <w:sz w:val="22"/>
        </w:rPr>
        <w:t>creen output:</w:t>
      </w:r>
      <w:r>
        <w:rPr>
          <w:rFonts w:ascii="Courier New" w:hAnsi="Courier New"/>
          <w:color w:val="800000"/>
          <w:sz w:val="22"/>
        </w:rPr>
        <w:br/>
      </w:r>
      <w:r>
        <w:rPr>
          <w:rFonts w:ascii="Courier New" w:hAnsi="Courier New"/>
          <w:color w:val="009797"/>
        </w:rPr>
        <w:t>2020-08-14</w:t>
      </w:r>
      <w:r>
        <w:rPr>
          <w:rFonts w:ascii="Courier New" w:hAnsi="Courier New"/>
          <w:color w:val="8745A0"/>
        </w:rPr>
        <w:t xml:space="preserve"> 08:08:12</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BmIWe</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BmIWe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br/>
        <w:br/>
      </w:r>
      <w:r>
        <w:rPr>
          <w:rFonts w:ascii="Arial" w:hAnsi="Arial"/>
          <w:color w:val="000000"/>
          <w:sz w:val="22"/>
        </w:rPr>
        <w:t xml:space="preserve">As discussed above, results of this run can be viewed in real time by using the </w:t>
      </w:r>
      <w:r>
        <w:rPr>
          <w:rFonts w:ascii="Courier New" w:hAnsi="Courier New"/>
          <w:color w:val="000000"/>
          <w:sz w:val="22"/>
        </w:rPr>
        <w:t>--verbose</w:t>
      </w:r>
      <w:r>
        <w:rPr>
          <w:rFonts w:ascii="Arial" w:hAnsi="Arial"/>
          <w:color w:val="000000"/>
          <w:sz w:val="22"/>
        </w:rPr>
        <w:t xml:space="preserve"> option in the command or by using grep:</w:t>
        <w:br/>
        <w:br/>
      </w:r>
      <w:ins w:id="209" w:author="Ramy Arnaout" w:date="2020-08-18T17:30:00Z">
        <w:r>
          <w:rPr>
            <w:rFonts w:ascii="Arial" w:hAnsi="Arial"/>
            <w:color w:val="000000"/>
            <w:sz w:val="22"/>
          </w:rPr>
          <w:t>C</w:t>
        </w:r>
      </w:ins>
      <w:del w:id="210" w:author="Ramy Arnaout" w:date="2020-08-18T17:30:00Z">
        <w:r>
          <w:rPr>
            <w:rFonts w:ascii="Arial" w:hAnsi="Arial"/>
            <w:color w:val="000000"/>
            <w:sz w:val="22"/>
          </w:rPr>
          <w:delText>c</w:delText>
        </w:r>
      </w:del>
      <w:r>
        <w:rPr>
          <w:rFonts w:ascii="Arial" w:hAnsi="Arial"/>
          <w:color w:val="000000"/>
          <w:sz w:val="22"/>
        </w:rPr>
        <w:t>ommand:</w:t>
        <w:br/>
      </w:r>
      <w:r>
        <w:rPr>
          <w:rFonts w:ascii="Courier New" w:hAnsi="Courier New"/>
          <w:color w:val="000000"/>
        </w:rPr>
        <w:t>grep BmIWe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pPr>
      <w:ins w:id="211" w:author="Ramy Arnaout" w:date="2020-08-18T17:30:00Z">
        <w:r>
          <w:rPr>
            <w:rFonts w:ascii="Arial" w:hAnsi="Arial"/>
            <w:color w:val="000000"/>
            <w:sz w:val="22"/>
            <w:szCs w:val="22"/>
          </w:rPr>
          <w:t>S</w:t>
        </w:r>
      </w:ins>
      <w:del w:id="212" w:author="Ramy Arnaout" w:date="2020-08-18T17:30:00Z">
        <w:r>
          <w:rPr>
            <w:rFonts w:ascii="Arial" w:hAnsi="Arial"/>
            <w:color w:val="000000"/>
            <w:sz w:val="22"/>
            <w:szCs w:val="22"/>
          </w:rPr>
          <w:delText>s</w:delText>
        </w:r>
      </w:del>
      <w:r>
        <w:rPr>
          <w:rFonts w:ascii="Arial" w:hAnsi="Arial"/>
          <w:color w:val="000000"/>
          <w:sz w:val="22"/>
          <w:szCs w:val="22"/>
        </w:rPr>
        <w:t>creen output:</w:t>
      </w:r>
    </w:p>
    <w:p>
      <w:pPr>
        <w:pStyle w:val="PreformattedText"/>
        <w:shd w:val="clear" w:color="auto" w:fill="FFFFFF"/>
        <w:rPr>
          <w:rFonts w:ascii="Courier New" w:hAnsi="Courier New"/>
          <w:color w:val="000000"/>
        </w:rPr>
      </w:pPr>
      <w:r>
        <w:rPr>
          <w:rFonts w:ascii="Courier New" w:hAnsi="Courier New"/>
          <w:color w:val="000000"/>
        </w:rPr>
        <w:t>BmIWe   B</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1.230e+00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R</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8.177e-01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beta</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1.323e+00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beta</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1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1.137e+00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1.333e+00</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rPr>
          <w:rFonts w:ascii="Courier New" w:hAnsi="Courier New"/>
          <w:color w:val="000000"/>
        </w:rPr>
      </w:pPr>
      <w:r>
        <w:rPr>
          <w:rFonts w:ascii="Courier New" w:hAnsi="Courier New"/>
          <w:color w:val="000000"/>
        </w:rPr>
        <w:br/>
        <w:t>BmIWe   rho</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7.558e-01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rFonts w:ascii="Courier New" w:hAnsi="Courier New"/>
          <w:color w:val="000000"/>
        </w:rPr>
      </w:pPr>
      <w:r>
        <w:rPr>
          <w:rFonts w:ascii="Courier New" w:hAnsi="Courier New"/>
          <w:color w:val="000000"/>
        </w:rPr>
        <w:br/>
        <w:t>BmIWe   rho</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1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8.796e-01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7.500e-01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08:08:12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2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2</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pPr>
      <w:r>
        <w:rPr>
          <w:rFonts w:ascii="Arial" w:hAnsi="Arial"/>
          <w:sz w:val="22"/>
          <w:szCs w:val="22"/>
        </w:rPr>
        <w:t xml:space="preserve">Every beta run generates 6 entries in the output file, each corresponding to one of the beta diversity parameters, as discussed in </w:t>
      </w:r>
      <w:r>
        <w:rPr>
          <w:rFonts w:eastAsia="游明朝" w:ascii="Arial" w:hAnsi="Arial" w:eastAsiaTheme="minorEastAsia"/>
          <w:sz w:val="22"/>
          <w:szCs w:val="22"/>
        </w:rPr>
        <w:t>§3.2.1</w:t>
      </w:r>
      <w:r>
        <w:rPr>
          <w:rFonts w:ascii="Arial" w:hAnsi="Arial"/>
          <w:sz w:val="22"/>
          <w:szCs w:val="22"/>
        </w:rPr>
        <w:t xml:space="preserve">. The parameter that corresponds to overlap is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In this run, the two communities share a species, and therefore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 xml:space="preserve">bar </w:t>
      </w:r>
      <w:r>
        <w:rPr>
          <w:rFonts w:ascii="Arial" w:hAnsi="Arial"/>
          <w:color w:val="000000"/>
          <w:sz w:val="22"/>
          <w:szCs w:val="22"/>
        </w:rPr>
        <w:t xml:space="preserve">with similarity is relatively high. We expect this parameter to be lower if we measure beta diversity when two disjoint communities are compared, as we show in the following run.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is closer to the minimum value of 0.5 (</w:t>
      </w:r>
      <w:r>
        <w:rPr>
          <w:rFonts w:ascii="Courier New" w:hAnsi="Courier New"/>
          <w:color w:val="000000"/>
          <w:sz w:val="22"/>
          <w:szCs w:val="22"/>
        </w:rPr>
        <w:t>min(R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is </w:t>
      </w:r>
      <w:r>
        <w:rPr>
          <w:rFonts w:ascii="Courier New" w:hAnsi="Courier New"/>
          <w:color w:val="000000"/>
          <w:sz w:val="22"/>
          <w:szCs w:val="22"/>
        </w:rPr>
        <w:t>1/</w:t>
      </w:r>
      <w:r>
        <w:rPr>
          <w:rFonts w:ascii="Courier New" w:hAnsi="Courier New"/>
          <w:i/>
          <w:iCs/>
          <w:color w:val="000000"/>
          <w:sz w:val="22"/>
          <w:szCs w:val="22"/>
        </w:rPr>
        <w:t>n</w:t>
      </w:r>
      <w:r>
        <w:rPr>
          <w:rFonts w:ascii="Arial" w:hAnsi="Arial"/>
          <w:color w:val="000000"/>
          <w:sz w:val="22"/>
          <w:szCs w:val="22"/>
        </w:rPr>
        <w:t xml:space="preserve"> where </w:t>
      </w:r>
      <w:r>
        <w:rPr>
          <w:rFonts w:ascii="Courier New" w:hAnsi="Courier New"/>
          <w:i/>
          <w:iCs/>
          <w:color w:val="000000"/>
          <w:sz w:val="22"/>
          <w:szCs w:val="22"/>
        </w:rPr>
        <w:t>n</w:t>
      </w:r>
      <w:r>
        <w:rPr>
          <w:rFonts w:ascii="Arial" w:hAnsi="Arial"/>
          <w:i/>
          <w:iCs/>
          <w:color w:val="000000"/>
          <w:sz w:val="22"/>
          <w:szCs w:val="22"/>
        </w:rPr>
        <w:t xml:space="preserve"> </w:t>
      </w:r>
      <w:r>
        <w:rPr>
          <w:rFonts w:ascii="Arial" w:hAnsi="Arial"/>
          <w:color w:val="000000"/>
          <w:sz w:val="22"/>
          <w:szCs w:val="22"/>
        </w:rPr>
        <w:t xml:space="preserve">is the number of communities; here </w:t>
      </w:r>
      <w:r>
        <w:rPr>
          <w:rFonts w:ascii="Courier New" w:hAnsi="Courier New"/>
          <w:i/>
          <w:iCs/>
          <w:color w:val="000000"/>
          <w:sz w:val="22"/>
          <w:szCs w:val="22"/>
        </w:rPr>
        <w:t>n=2</w:t>
      </w:r>
      <w:r>
        <w:rPr>
          <w:rFonts w:ascii="Arial" w:hAnsi="Arial"/>
          <w:color w:val="000000"/>
          <w:sz w:val="22"/>
          <w:szCs w:val="22"/>
        </w:rPr>
        <w:t>):</w:t>
      </w:r>
    </w:p>
    <w:p>
      <w:pPr>
        <w:pStyle w:val="PreformattedText"/>
        <w:shd w:val="clear" w:color="auto" w:fill="FFFFFF"/>
        <w:spacing w:before="0" w:after="283"/>
        <w:rPr/>
      </w:pPr>
      <w:ins w:id="213" w:author="Ramy Arnaout" w:date="2020-08-18T17:30:00Z">
        <w:r>
          <w:rPr>
            <w:rFonts w:ascii="Arial" w:hAnsi="Arial"/>
            <w:color w:val="000000"/>
            <w:sz w:val="22"/>
            <w:szCs w:val="22"/>
          </w:rPr>
          <w:t>C</w:t>
        </w:r>
      </w:ins>
      <w:del w:id="214"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python3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 xml:space="preserve">cn </w:t>
      </w:r>
      <w:r>
        <w:rPr>
          <w:rFonts w:ascii="Courier New" w:hAnsi="Courier New"/>
          <w:color w:val="800000"/>
        </w:rPr>
        <w:t>'</w:t>
      </w:r>
      <w:r>
        <w:rPr>
          <w:rFonts w:ascii="Courier New" w:hAnsi="Courier New"/>
          <w:color w:val="0000E6"/>
        </w:rPr>
        <w:t>immune_test_1,immune_test_3</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 xml:space="preserve">if </w:t>
      </w:r>
      <w:r>
        <w:rPr>
          <w:rFonts w:ascii="Courier New" w:hAnsi="Courier New"/>
          <w:color w:val="800000"/>
        </w:rPr>
        <w:t>"</w:t>
      </w:r>
      <w:r>
        <w:rPr>
          <w:rFonts w:ascii="Courier New" w:hAnsi="Courier New"/>
          <w:color w:val="0000E6"/>
        </w:rPr>
        <w:t>Examples/immune_test_1_species_to_count.txt,Examples/immune_test_3_species_to_count.txt</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qs </w:t>
      </w:r>
      <w:r>
        <w:rPr>
          <w:rFonts w:ascii="Courier New" w:hAnsi="Courier New"/>
          <w:color w:val="800000"/>
        </w:rPr>
        <w:t>'</w:t>
      </w:r>
      <w:r>
        <w:rPr>
          <w:rFonts w:ascii="Courier New" w:hAnsi="Courier New"/>
          <w:color w:val="0000E6"/>
        </w:rPr>
        <w:t>[0.0]</w:t>
      </w:r>
      <w:r>
        <w:rPr>
          <w:rFonts w:ascii="Courier New" w:hAnsi="Courier New"/>
          <w:color w:val="80000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 xml:space="preserve">dir </w:t>
      </w:r>
      <w:r>
        <w:rPr>
          <w:rFonts w:ascii="Courier New" w:hAnsi="Courier New"/>
          <w:color w:val="800000"/>
        </w:rPr>
        <w:t>'</w:t>
      </w:r>
      <w:r>
        <w:rPr>
          <w:rFonts w:ascii="Courier New" w:hAnsi="Courier New"/>
          <w:color w:val="0000E6"/>
        </w:rPr>
        <w:t>Examples</w:t>
      </w:r>
      <w:r>
        <w:rPr>
          <w:rFonts w:ascii="Courier New" w:hAnsi="Courier New"/>
          <w:color w:val="800000"/>
        </w:rPr>
        <w:t>'</w:t>
        <w:br/>
        <w:br/>
      </w:r>
      <w:ins w:id="215" w:author="Ramy Arnaout" w:date="2020-08-18T17:30:00Z">
        <w:r>
          <w:rPr>
            <w:rFonts w:ascii="Arial" w:hAnsi="Arial"/>
            <w:color w:val="000000"/>
            <w:sz w:val="22"/>
            <w:szCs w:val="22"/>
          </w:rPr>
          <w:t>S</w:t>
        </w:r>
      </w:ins>
      <w:del w:id="216" w:author="Ramy Arnaout" w:date="2020-08-18T17:30:00Z">
        <w:r>
          <w:rPr>
            <w:rFonts w:ascii="Arial" w:hAnsi="Arial"/>
            <w:color w:val="000000"/>
            <w:sz w:val="22"/>
            <w:szCs w:val="22"/>
          </w:rPr>
          <w:delText>s</w:delText>
        </w:r>
      </w:del>
      <w:r>
        <w:rPr>
          <w:rFonts w:ascii="Arial" w:hAnsi="Arial"/>
          <w:color w:val="000000"/>
          <w:sz w:val="22"/>
          <w:szCs w:val="22"/>
        </w:rPr>
        <w:t>creen output:</w:t>
      </w:r>
      <w:r>
        <w:rPr>
          <w:rFonts w:ascii="Courier New" w:hAnsi="Courier New"/>
          <w:color w:val="000000"/>
        </w:rPr>
        <w:br/>
      </w: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BoxSY</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similarity</w:t>
      </w:r>
      <w:r>
        <w:rPr>
          <w:rFonts w:ascii="Courier New" w:hAnsi="Courier New"/>
          <w:color w:val="808030"/>
        </w:rPr>
        <w:t>_</w:t>
      </w:r>
      <w:r>
        <w:rPr>
          <w:rFonts w:ascii="Courier New" w:hAnsi="Courier New"/>
          <w:color w:val="000000"/>
        </w:rPr>
        <w:t>matrix</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Users</w:t>
      </w:r>
      <w:r>
        <w:rPr>
          <w:rFonts w:ascii="Courier New" w:hAnsi="Courier New"/>
          <w:color w:val="808030"/>
        </w:rPr>
        <w:t>/</w:t>
      </w:r>
      <w:r>
        <w:rPr>
          <w:rFonts w:ascii="Courier New" w:hAnsi="Courier New"/>
          <w:color w:val="000000"/>
        </w:rPr>
        <w:t>rohitarora</w:t>
      </w:r>
      <w:r>
        <w:rPr>
          <w:rFonts w:ascii="Courier New" w:hAnsi="Courier New"/>
          <w:color w:val="808030"/>
        </w:rPr>
        <w:t>/</w:t>
      </w:r>
      <w:r>
        <w:rPr>
          <w:rFonts w:ascii="Courier New" w:hAnsi="Courier New"/>
          <w:color w:val="000000"/>
        </w:rPr>
        <w:t>Documents</w:t>
      </w:r>
      <w:r>
        <w:rPr>
          <w:rFonts w:ascii="Courier New" w:hAnsi="Courier New"/>
          <w:color w:val="808030"/>
        </w:rPr>
        <w:t>/</w:t>
      </w:r>
      <w:r>
        <w:rPr>
          <w:rFonts w:ascii="Courier New" w:hAnsi="Courier New"/>
          <w:color w:val="000000"/>
        </w:rPr>
        <w:t>GitHub</w:t>
      </w:r>
      <w:r>
        <w:rPr>
          <w:rFonts w:ascii="Courier New" w:hAnsi="Courier New"/>
          <w:color w:val="808030"/>
        </w:rPr>
        <w:t>/</w:t>
      </w:r>
      <w:r>
        <w:rPr>
          <w:rFonts w:ascii="Courier New" w:hAnsi="Courier New"/>
          <w:color w:val="000000"/>
        </w:rPr>
        <w:t>morty</w:t>
      </w:r>
      <w:r>
        <w:rPr>
          <w:rFonts w:ascii="Courier New" w:hAnsi="Courier New"/>
          <w:color w:val="808030"/>
        </w:rPr>
        <w:t>/</w:t>
      </w:r>
      <w:r>
        <w:rPr>
          <w:rFonts w:ascii="Courier New" w:hAnsi="Courier New"/>
          <w:color w:val="000000"/>
        </w:rPr>
        <w:t>get</w:t>
      </w:r>
      <w:r>
        <w:rPr>
          <w:rFonts w:ascii="Courier New" w:hAnsi="Courier New"/>
          <w:color w:val="808030"/>
        </w:rPr>
        <w:t>_</w:t>
      </w:r>
      <w:r>
        <w:rPr>
          <w:rFonts w:ascii="Courier New" w:hAnsi="Courier New"/>
          <w:color w:val="000000"/>
        </w:rPr>
        <w:t>fast</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BoxSY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p>
    <w:p>
      <w:pPr>
        <w:pStyle w:val="PreformattedText"/>
        <w:shd w:val="clear" w:color="auto" w:fill="FFFFFF"/>
        <w:spacing w:before="0" w:after="283"/>
        <w:rPr/>
      </w:pPr>
      <w:r>
        <w:rPr>
          <w:rFonts w:ascii="Arial" w:hAnsi="Arial"/>
          <w:color w:val="000000"/>
          <w:sz w:val="22"/>
          <w:szCs w:val="22"/>
        </w:rPr>
        <w:t xml:space="preserve">Access the </w:t>
      </w:r>
      <w:r>
        <w:rPr>
          <w:rFonts w:ascii="Courier New" w:hAnsi="Courier New"/>
          <w:color w:val="000000"/>
          <w:sz w:val="22"/>
          <w:szCs w:val="22"/>
        </w:rPr>
        <w:t>R</w:t>
      </w:r>
      <w:r>
        <w:rPr>
          <w:rFonts w:ascii="Courier New" w:hAnsi="Courier New"/>
          <w:color w:val="808030"/>
          <w:sz w:val="22"/>
          <w:szCs w:val="22"/>
        </w:rPr>
        <w:t>_</w:t>
      </w:r>
      <w:r>
        <w:rPr>
          <w:rFonts w:ascii="Courier New" w:hAnsi="Courier New"/>
          <w:color w:val="000000"/>
          <w:sz w:val="22"/>
          <w:szCs w:val="22"/>
        </w:rPr>
        <w:t>bar</w:t>
      </w:r>
      <w:r>
        <w:rPr>
          <w:rFonts w:ascii="Arial" w:hAnsi="Arial"/>
          <w:color w:val="000000"/>
          <w:sz w:val="22"/>
          <w:szCs w:val="22"/>
        </w:rPr>
        <w:t xml:space="preserve"> entry for this run.</w:t>
        <w:br/>
        <w:br/>
      </w:r>
      <w:ins w:id="217" w:author="Ramy Arnaout" w:date="2020-08-18T17:30:00Z">
        <w:r>
          <w:rPr>
            <w:rFonts w:ascii="Arial" w:hAnsi="Arial"/>
            <w:color w:val="000000"/>
            <w:sz w:val="22"/>
            <w:szCs w:val="22"/>
          </w:rPr>
          <w:t>C</w:t>
        </w:r>
      </w:ins>
      <w:del w:id="218" w:author="Ramy Arnaout" w:date="2020-08-18T17:30:00Z">
        <w:r>
          <w:rPr>
            <w:rFonts w:ascii="Arial" w:hAnsi="Arial"/>
            <w:color w:val="000000"/>
            <w:sz w:val="22"/>
            <w:szCs w:val="22"/>
          </w:rPr>
          <w:delText>c</w:delText>
        </w:r>
      </w:del>
      <w:r>
        <w:rPr>
          <w:rFonts w:ascii="Arial" w:hAnsi="Arial"/>
          <w:color w:val="000000"/>
          <w:sz w:val="22"/>
          <w:szCs w:val="22"/>
        </w:rPr>
        <w:t>ommand:</w:t>
      </w:r>
      <w:r>
        <w:rPr>
          <w:rFonts w:ascii="Courier New" w:hAnsi="Courier New"/>
          <w:color w:val="000000"/>
        </w:rPr>
        <w:br/>
        <w:t>grep BoxSY Examples</w:t>
      </w:r>
      <w:r>
        <w:rPr>
          <w:rFonts w:ascii="Courier New" w:hAnsi="Courier New"/>
          <w:color w:val="808030"/>
        </w:rPr>
        <w:t>/</w:t>
      </w:r>
      <w:r>
        <w:rPr>
          <w:rFonts w:ascii="Courier New" w:hAnsi="Courier New"/>
          <w:color w:val="000000"/>
        </w:rPr>
        <w:t>beta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 grep R</w:t>
      </w:r>
      <w:r>
        <w:rPr>
          <w:rFonts w:ascii="Courier New" w:hAnsi="Courier New"/>
          <w:color w:val="808030"/>
        </w:rPr>
        <w:t>_</w:t>
      </w:r>
      <w:r>
        <w:rPr>
          <w:rFonts w:ascii="Courier New" w:hAnsi="Courier New"/>
          <w:color w:val="000000"/>
        </w:rPr>
        <w:t>bar</w:t>
      </w:r>
    </w:p>
    <w:p>
      <w:pPr>
        <w:pStyle w:val="PreformattedText"/>
        <w:shd w:val="clear" w:color="auto" w:fill="FFFFFF"/>
        <w:spacing w:before="0" w:after="283"/>
        <w:rPr/>
      </w:pPr>
      <w:ins w:id="219" w:author="Ramy Arnaout" w:date="2020-08-18T17:30:00Z">
        <w:r>
          <w:rPr>
            <w:rFonts w:ascii="Arial" w:hAnsi="Arial"/>
            <w:color w:val="000000"/>
            <w:sz w:val="22"/>
            <w:szCs w:val="22"/>
          </w:rPr>
          <w:t>S</w:t>
        </w:r>
      </w:ins>
      <w:del w:id="220" w:author="Ramy Arnaout" w:date="2020-08-18T17:30:00Z">
        <w:r>
          <w:rPr>
            <w:rFonts w:ascii="Arial" w:hAnsi="Arial"/>
            <w:color w:val="000000"/>
            <w:sz w:val="22"/>
            <w:szCs w:val="22"/>
          </w:rPr>
          <w:delText>s</w:delText>
        </w:r>
      </w:del>
      <w:r>
        <w:rPr>
          <w:rFonts w:ascii="Arial" w:hAnsi="Arial"/>
          <w:color w:val="000000"/>
          <w:sz w:val="22"/>
          <w:szCs w:val="22"/>
        </w:rPr>
        <w:t>creen output:</w:t>
      </w:r>
      <w:r>
        <w:rPr>
          <w:rFonts w:ascii="Courier New" w:hAnsi="Courier New"/>
          <w:color w:val="000000"/>
        </w:rPr>
        <w:br/>
        <w:t>BoxSY   R</w:t>
      </w:r>
      <w:r>
        <w:rPr>
          <w:rFonts w:ascii="Courier New" w:hAnsi="Courier New"/>
          <w:color w:val="808030"/>
        </w:rPr>
        <w:t>_</w:t>
      </w:r>
      <w:r>
        <w:rPr>
          <w:rFonts w:ascii="Courier New" w:hAnsi="Courier New"/>
          <w:color w:val="000000"/>
        </w:rPr>
        <w:t>bar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3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5.083e-01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5.000e-01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08:31:45</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008C0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 xml:space="preserve">3 </w:t>
      </w:r>
      <w:r>
        <w:rPr>
          <w:rFonts w:ascii="Courier New" w:hAnsi="Courier New"/>
          <w:color w:val="808030"/>
        </w:rPr>
        <w:t>-</w:t>
      </w:r>
      <w:r>
        <w:rPr>
          <w:rFonts w:ascii="Courier New" w:hAnsi="Courier New"/>
          <w:color w:val="000000"/>
        </w:rPr>
        <w:t xml:space="preserve">mo beta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1</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txt</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immune</w:t>
      </w:r>
      <w:r>
        <w:rPr>
          <w:rFonts w:ascii="Courier New" w:hAnsi="Courier New"/>
          <w:color w:val="808030"/>
        </w:rPr>
        <w:t>_</w:t>
      </w:r>
      <w:r>
        <w:rPr>
          <w:rFonts w:ascii="Courier New" w:hAnsi="Courier New"/>
          <w:color w:val="000000"/>
        </w:rPr>
        <w:t>test</w:t>
      </w:r>
      <w:r>
        <w:rPr>
          <w:rFonts w:ascii="Courier New" w:hAnsi="Courier New"/>
          <w:color w:val="808030"/>
        </w:rPr>
        <w:t>_</w:t>
      </w:r>
      <w:r>
        <w:rPr>
          <w:rFonts w:ascii="Courier New" w:hAnsi="Courier New"/>
          <w:color w:val="000000"/>
        </w:rPr>
        <w:t>3</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0.0</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Normal"/>
        <w:shd w:val="clear" w:color="auto" w:fill="FFFFFF"/>
        <w:spacing w:before="245" w:after="245"/>
        <w:rPr/>
      </w:pPr>
      <w:r>
        <w:rPr>
          <w:rFonts w:eastAsia="Apple SD Gothic Neo" w:cs="Liberation Mono" w:ascii="Arial" w:hAnsi="Arial"/>
          <w:i/>
          <w:iCs/>
          <w:color w:val="000000"/>
          <w:szCs w:val="22"/>
        </w:rPr>
        <w:t>3.4.2 Run Morty with a custom similarity matrix or function</w:t>
        <w:br/>
        <w:br/>
      </w:r>
      <w:r>
        <w:rPr>
          <w:rFonts w:eastAsia="Apple SD Gothic Neo" w:cs="Liberation Mono" w:ascii="Arial" w:hAnsi="Arial"/>
          <w:color w:val="000000"/>
          <w:szCs w:val="22"/>
        </w:rPr>
        <w:t>Since the default similarity function is optimized for immune repertoires, which may not be useful for other systems, Morty allows users to either (</w:t>
      </w:r>
      <w:r>
        <w:rPr>
          <w:rFonts w:eastAsia="Apple SD Gothic Neo" w:cs="Liberation Mono" w:ascii="Arial" w:hAnsi="Arial"/>
          <w:i/>
          <w:iCs/>
          <w:color w:val="000000"/>
          <w:szCs w:val="22"/>
        </w:rPr>
        <w:t>i</w:t>
      </w:r>
      <w:r>
        <w:rPr>
          <w:rFonts w:eastAsia="Apple SD Gothic Neo" w:cs="Liberation Mono" w:ascii="Arial" w:hAnsi="Arial"/>
          <w:color w:val="000000"/>
          <w:szCs w:val="22"/>
        </w:rPr>
        <w:t>) pre-calculate a similarity matrix and supply it to Morty, or (</w:t>
      </w:r>
      <w:r>
        <w:rPr>
          <w:rFonts w:eastAsia="Apple SD Gothic Neo" w:cs="Liberation Mono" w:ascii="Arial" w:hAnsi="Arial"/>
          <w:i/>
          <w:iCs/>
          <w:color w:val="000000"/>
          <w:szCs w:val="22"/>
        </w:rPr>
        <w:t>ii</w:t>
      </w:r>
      <w:r>
        <w:rPr>
          <w:rFonts w:eastAsia="Apple SD Gothic Neo" w:cs="Liberation Mono" w:ascii="Arial" w:hAnsi="Arial"/>
          <w:color w:val="000000"/>
          <w:szCs w:val="22"/>
        </w:rPr>
        <w:t>) point Morty to a python function which can be used to calculate similarity on the fly. We demonstrate use of these options here on alpha diversity calculations in a non-immune repertoire system.</w:t>
        <w:br/>
        <w:br/>
        <w:t>Generate data for a community from the iris dataset.</w:t>
        <w:br/>
        <w:br/>
      </w:r>
      <w:r>
        <w:rPr>
          <w:rFonts w:eastAsia="Apple SD Gothic Neo" w:cs="Liberation Mono" w:ascii="Courier New" w:hAnsi="Courier New"/>
          <w:b/>
          <w:color w:val="800000"/>
          <w:sz w:val="20"/>
          <w:szCs w:val="20"/>
        </w:rPr>
        <w:t>import</w:t>
      </w:r>
      <w:r>
        <w:rPr>
          <w:rFonts w:eastAsia="Apple SD Gothic Neo" w:cs="Liberation Mono" w:ascii="Courier New" w:hAnsi="Courier New"/>
          <w:color w:val="000000"/>
          <w:sz w:val="20"/>
          <w:szCs w:val="20"/>
        </w:rPr>
        <w:t xml:space="preserve"> numpy </w:t>
      </w:r>
      <w:r>
        <w:rPr>
          <w:rFonts w:eastAsia="Apple SD Gothic Neo" w:cs="Liberation Mono" w:ascii="Courier New" w:hAnsi="Courier New"/>
          <w:b/>
          <w:color w:val="800000"/>
          <w:sz w:val="20"/>
          <w:szCs w:val="20"/>
        </w:rPr>
        <w:t>as</w:t>
      </w:r>
      <w:r>
        <w:rPr>
          <w:rFonts w:eastAsia="Apple SD Gothic Neo" w:cs="Liberation Mono" w:ascii="Courier New" w:hAnsi="Courier New"/>
          <w:color w:val="000000"/>
          <w:sz w:val="20"/>
          <w:szCs w:val="20"/>
        </w:rPr>
        <w:t xml:space="preserve"> np</w:t>
        <w:br/>
      </w:r>
      <w:r>
        <w:rPr>
          <w:rFonts w:ascii="Courier New" w:hAnsi="Courier New"/>
          <w:b/>
          <w:color w:val="800000"/>
          <w:sz w:val="20"/>
          <w:szCs w:val="20"/>
        </w:rPr>
        <w:t>import</w:t>
      </w:r>
      <w:r>
        <w:rPr>
          <w:rFonts w:ascii="Courier New" w:hAnsi="Courier New"/>
          <w:color w:val="000000"/>
          <w:sz w:val="20"/>
          <w:szCs w:val="20"/>
        </w:rPr>
        <w:t xml:space="preserve"> pandas </w:t>
      </w:r>
      <w:r>
        <w:rPr>
          <w:rFonts w:ascii="Courier New" w:hAnsi="Courier New"/>
          <w:b/>
          <w:color w:val="800000"/>
          <w:sz w:val="20"/>
          <w:szCs w:val="20"/>
        </w:rPr>
        <w:t>as</w:t>
      </w:r>
      <w:r>
        <w:rPr>
          <w:rFonts w:ascii="Courier New" w:hAnsi="Courier New"/>
          <w:color w:val="000000"/>
          <w:sz w:val="20"/>
          <w:szCs w:val="20"/>
        </w:rPr>
        <w:t xml:space="preserve"> pd</w:t>
        <w:br/>
      </w:r>
      <w:r>
        <w:rPr>
          <w:rFonts w:ascii="Courier New" w:hAnsi="Courier New"/>
          <w:b/>
          <w:color w:val="800000"/>
          <w:sz w:val="20"/>
          <w:szCs w:val="20"/>
        </w:rPr>
        <w:t>from</w:t>
      </w:r>
      <w:r>
        <w:rPr>
          <w:rFonts w:ascii="Courier New" w:hAnsi="Courier New"/>
          <w:color w:val="000000"/>
          <w:sz w:val="20"/>
          <w:szCs w:val="20"/>
        </w:rPr>
        <w:t xml:space="preserve"> sklearn</w:t>
      </w:r>
      <w:r>
        <w:rPr>
          <w:rFonts w:ascii="Courier New" w:hAnsi="Courier New"/>
          <w:color w:val="808030"/>
          <w:sz w:val="20"/>
          <w:szCs w:val="20"/>
        </w:rPr>
        <w:t>.</w:t>
      </w:r>
      <w:r>
        <w:rPr>
          <w:rFonts w:ascii="Courier New" w:hAnsi="Courier New"/>
          <w:color w:val="000000"/>
          <w:sz w:val="20"/>
          <w:szCs w:val="20"/>
        </w:rPr>
        <w:t xml:space="preserve">datasets </w:t>
      </w:r>
      <w:r>
        <w:rPr>
          <w:rFonts w:ascii="Courier New" w:hAnsi="Courier New"/>
          <w:b/>
          <w:color w:val="800000"/>
          <w:sz w:val="20"/>
          <w:szCs w:val="20"/>
        </w:rPr>
        <w:t>import</w:t>
      </w:r>
      <w:r>
        <w:rPr>
          <w:rFonts w:ascii="Courier New" w:hAnsi="Courier New"/>
          <w:color w:val="000000"/>
          <w:sz w:val="20"/>
          <w:szCs w:val="20"/>
        </w:rPr>
        <w:t xml:space="preserve"> load_iris</w:t>
      </w:r>
    </w:p>
    <w:p>
      <w:pPr>
        <w:pStyle w:val="PreformattedText"/>
        <w:shd w:val="clear" w:color="auto" w:fill="FFFFFF"/>
        <w:rPr>
          <w:rFonts w:ascii="Courier New" w:hAnsi="Courier New"/>
        </w:rPr>
      </w:pPr>
      <w:r>
        <w:rPr>
          <w:rFonts w:ascii="Courier New" w:hAnsi="Courier New"/>
          <w:color w:val="000000"/>
        </w:rPr>
        <w:t xml:space="preserve">iris </w:t>
      </w:r>
      <w:r>
        <w:rPr>
          <w:rFonts w:ascii="Courier New" w:hAnsi="Courier New"/>
          <w:color w:val="808030"/>
        </w:rPr>
        <w:t>=</w:t>
      </w:r>
      <w:r>
        <w:rPr>
          <w:rFonts w:ascii="Courier New" w:hAnsi="Courier New"/>
          <w:color w:val="000000"/>
        </w:rPr>
        <w:t xml:space="preserve"> load_iris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000000"/>
        </w:rPr>
        <w:t xml:space="preserve">iris_data </w:t>
      </w:r>
      <w:r>
        <w:rPr>
          <w:rFonts w:ascii="Courier New" w:hAnsi="Courier New"/>
          <w:color w:val="808030"/>
        </w:rPr>
        <w:t>=</w:t>
      </w:r>
      <w:r>
        <w:rPr>
          <w:rFonts w:ascii="Courier New" w:hAnsi="Courier New"/>
          <w:color w:val="000000"/>
        </w:rPr>
        <w:t xml:space="preserve"> pd</w:t>
      </w:r>
      <w:r>
        <w:rPr>
          <w:rFonts w:ascii="Courier New" w:hAnsi="Courier New"/>
          <w:color w:val="808030"/>
        </w:rPr>
        <w:t>.</w:t>
      </w:r>
      <w:r>
        <w:rPr>
          <w:rFonts w:ascii="Courier New" w:hAnsi="Courier New"/>
          <w:color w:val="000000"/>
        </w:rPr>
        <w:t>DataFrame</w:t>
      </w:r>
      <w:r>
        <w:rPr>
          <w:rFonts w:ascii="Courier New" w:hAnsi="Courier New"/>
          <w:color w:val="808030"/>
        </w:rPr>
        <w:t>(</w:t>
      </w:r>
      <w:r>
        <w:rPr>
          <w:rFonts w:ascii="Courier New" w:hAnsi="Courier New"/>
          <w:color w:val="000000"/>
        </w:rPr>
        <w:t>data</w:t>
      </w:r>
      <w:r>
        <w:rPr>
          <w:rFonts w:ascii="Courier New" w:hAnsi="Courier New"/>
          <w:color w:val="808030"/>
        </w:rPr>
        <w:t>=</w:t>
      </w:r>
      <w:r>
        <w:rPr>
          <w:rFonts w:ascii="Courier New" w:hAnsi="Courier New"/>
          <w:color w:val="000000"/>
        </w:rPr>
        <w:t xml:space="preserve"> np</w:t>
      </w:r>
      <w:r>
        <w:rPr>
          <w:rFonts w:ascii="Courier New" w:hAnsi="Courier New"/>
          <w:color w:val="808030"/>
        </w:rPr>
        <w:t>.</w:t>
      </w:r>
      <w:r>
        <w:rPr>
          <w:rFonts w:ascii="Courier New" w:hAnsi="Courier New"/>
          <w:color w:val="000000"/>
        </w:rPr>
        <w:t>c_</w:t>
      </w:r>
      <w:r>
        <w:rPr>
          <w:rFonts w:ascii="Courier New" w:hAnsi="Courier New"/>
          <w:color w:val="808030"/>
        </w:rPr>
        <w:t>[</w:t>
      </w:r>
      <w:r>
        <w:rPr>
          <w:rFonts w:ascii="Courier New" w:hAnsi="Courier New"/>
          <w:color w:val="000000"/>
        </w:rPr>
        <w:t>iris</w:t>
      </w:r>
      <w:r>
        <w:rPr>
          <w:rFonts w:ascii="Courier New" w:hAnsi="Courier New"/>
          <w:color w:val="808030"/>
        </w:rPr>
        <w:t>[</w:t>
      </w:r>
      <w:r>
        <w:rPr>
          <w:rFonts w:ascii="Courier New" w:hAnsi="Courier New"/>
          <w:color w:val="0000E6"/>
        </w:rPr>
        <w:t>'data'</w:t>
      </w:r>
      <w:r>
        <w:rPr>
          <w:rFonts w:ascii="Courier New" w:hAnsi="Courier New"/>
          <w:color w:val="808030"/>
        </w:rPr>
        <w:t>],</w:t>
      </w:r>
      <w:r>
        <w:rPr>
          <w:rFonts w:ascii="Courier New" w:hAnsi="Courier New"/>
          <w:color w:val="000000"/>
        </w:rPr>
        <w:t xml:space="preserve"> iris</w:t>
      </w:r>
      <w:r>
        <w:rPr>
          <w:rFonts w:ascii="Courier New" w:hAnsi="Courier New"/>
          <w:color w:val="808030"/>
        </w:rPr>
        <w:t>[</w:t>
      </w:r>
      <w:r>
        <w:rPr>
          <w:rFonts w:ascii="Courier New" w:hAnsi="Courier New"/>
          <w:color w:val="0000E6"/>
        </w:rPr>
        <w:t>'target'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                     </w:t>
      </w:r>
      <w:r>
        <w:rPr>
          <w:rFonts w:ascii="Courier New" w:hAnsi="Courier New"/>
          <w:color w:val="000000"/>
        </w:rPr>
        <w:t>columns</w:t>
      </w:r>
      <w:r>
        <w:rPr>
          <w:rFonts w:ascii="Courier New" w:hAnsi="Courier New"/>
          <w:color w:val="808030"/>
        </w:rPr>
        <w:t>=</w:t>
      </w:r>
      <w:r>
        <w:rPr>
          <w:rFonts w:ascii="Courier New" w:hAnsi="Courier New"/>
          <w:color w:val="000000"/>
        </w:rPr>
        <w:t xml:space="preserve"> iris</w:t>
      </w:r>
      <w:r>
        <w:rPr>
          <w:rFonts w:ascii="Courier New" w:hAnsi="Courier New"/>
          <w:color w:val="808030"/>
        </w:rPr>
        <w:t>[</w:t>
      </w:r>
      <w:r>
        <w:rPr>
          <w:rFonts w:ascii="Courier New" w:hAnsi="Courier New"/>
          <w:color w:val="0000E6"/>
        </w:rPr>
        <w:t>'feature_names'</w:t>
      </w:r>
      <w:r>
        <w:rPr>
          <w:rFonts w:ascii="Courier New" w:hAnsi="Courier New"/>
          <w:color w:val="808030"/>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w:t>
      </w:r>
      <w:r>
        <w:rPr>
          <w:rFonts w:ascii="Courier New" w:hAnsi="Courier New"/>
          <w:color w:val="808030"/>
        </w:rPr>
        <w:t>[</w:t>
      </w:r>
      <w:r>
        <w:rPr>
          <w:rFonts w:ascii="Courier New" w:hAnsi="Courier New"/>
          <w:color w:val="0000E6"/>
        </w:rPr>
        <w:t>'target'</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 xml:space="preserve">iris_input </w:t>
      </w:r>
      <w:r>
        <w:rPr>
          <w:rFonts w:ascii="Courier New" w:hAnsi="Courier New"/>
          <w:color w:val="808030"/>
        </w:rPr>
        <w:t>=</w:t>
      </w:r>
      <w:r>
        <w:rPr>
          <w:rFonts w:ascii="Courier New" w:hAnsi="Courier New"/>
          <w:color w:val="000000"/>
        </w:rPr>
        <w:t xml:space="preserve"> iris_data</w:t>
      </w:r>
      <w:r>
        <w:rPr>
          <w:rFonts w:ascii="Courier New" w:hAnsi="Courier New"/>
          <w:color w:val="808030"/>
        </w:rPr>
        <w:t>[[</w:t>
      </w:r>
      <w:r>
        <w:rPr>
          <w:rFonts w:ascii="Courier New" w:hAnsi="Courier New"/>
          <w:color w:val="0000E6"/>
        </w:rPr>
        <w:t>'sepal length (cm)'</w:t>
      </w:r>
      <w:r>
        <w:rPr>
          <w:rFonts w:ascii="Courier New" w:hAnsi="Courier New"/>
          <w:color w:val="808030"/>
        </w:rPr>
        <w:t>,</w:t>
      </w:r>
      <w:r>
        <w:rPr>
          <w:rFonts w:ascii="Courier New" w:hAnsi="Courier New"/>
          <w:color w:val="000000"/>
        </w:rPr>
        <w:t xml:space="preserve"> </w:t>
      </w:r>
      <w:r>
        <w:rPr>
          <w:rFonts w:ascii="Courier New" w:hAnsi="Courier New"/>
          <w:color w:val="0000E6"/>
        </w:rPr>
        <w:t>'sepal width (cm)'</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iris_input</w:t>
      </w:r>
      <w:r>
        <w:rPr>
          <w:rFonts w:ascii="Courier New" w:hAnsi="Courier New"/>
          <w:color w:val="808030"/>
        </w:rPr>
        <w:t>.</w:t>
      </w:r>
      <w:r>
        <w:rPr>
          <w:rFonts w:ascii="Courier New" w:hAnsi="Courier New"/>
          <w:color w:val="000000"/>
        </w:rPr>
        <w:t>to_csv</w:t>
      </w:r>
      <w:r>
        <w:rPr>
          <w:rFonts w:ascii="Courier New" w:hAnsi="Courier New"/>
          <w:color w:val="808030"/>
        </w:rPr>
        <w:t>(</w:t>
      </w:r>
      <w:r>
        <w:rPr>
          <w:rFonts w:ascii="Courier New" w:hAnsi="Courier New"/>
          <w:color w:val="0000E6"/>
        </w:rPr>
        <w:t>'Examples/iris_input.csv'</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r>
    </w:p>
    <w:p>
      <w:pPr>
        <w:pStyle w:val="PreformattedText"/>
        <w:shd w:val="clear" w:color="auto" w:fill="FFFFFF"/>
        <w:spacing w:before="0" w:after="283"/>
        <w:rPr>
          <w:rFonts w:ascii="Courier New" w:hAnsi="Courier New"/>
          <w:color w:val="696969"/>
        </w:rPr>
      </w:pPr>
      <w:r>
        <w:rPr>
          <w:rFonts w:ascii="Courier New" w:hAnsi="Courier New"/>
          <w:color w:val="808030"/>
        </w:rPr>
        <w:t># Process input csv to generate community input files, and files with unique species which defines the species order for the similarity matrix.</w:t>
        <w:br/>
      </w:r>
      <w:r>
        <w:rPr>
          <w:rFonts w:ascii="Courier New" w:hAnsi="Courier New"/>
          <w:b/>
          <w:color w:val="800000"/>
        </w:rPr>
        <w:t>def</w:t>
      </w:r>
      <w:r>
        <w:rPr>
          <w:rFonts w:ascii="Courier New" w:hAnsi="Courier New"/>
          <w:color w:val="000000"/>
        </w:rPr>
        <w:t xml:space="preserve"> process_input</w:t>
      </w:r>
      <w:r>
        <w:rPr>
          <w:rFonts w:ascii="Courier New" w:hAnsi="Courier New"/>
          <w:color w:val="808030"/>
        </w:rPr>
        <w:t>(</w:t>
      </w:r>
      <w:r>
        <w:rPr>
          <w:rFonts w:ascii="Courier New" w:hAnsi="Courier New"/>
          <w:color w:val="000000"/>
        </w:rPr>
        <w:t>iris_csv_file</w:t>
      </w:r>
      <w:r>
        <w:rPr>
          <w:rFonts w:ascii="Courier New" w:hAnsi="Courier New"/>
          <w:color w:val="808030"/>
        </w:rPr>
        <w:t>,</w:t>
      </w:r>
      <w:r>
        <w:rPr>
          <w:rFonts w:ascii="Courier New" w:hAnsi="Courier New"/>
          <w:color w:val="000000"/>
        </w:rPr>
        <w:t xml:space="preserve"> species_to_count_file</w:t>
      </w:r>
      <w:r>
        <w:rPr>
          <w:rFonts w:ascii="Courier New" w:hAnsi="Courier New"/>
          <w:color w:val="808030"/>
        </w:rPr>
        <w:t>,</w:t>
      </w:r>
      <w:r>
        <w:rPr>
          <w:rFonts w:ascii="Courier New" w:hAnsi="Courier New"/>
          <w:color w:val="000000"/>
        </w:rPr>
        <w:t xml:space="preserve"> unique_species_file</w:t>
      </w:r>
      <w:r>
        <w:rPr>
          <w:rFonts w:ascii="Courier New" w:hAnsi="Courier New"/>
          <w:color w:val="808030"/>
        </w:rPr>
        <w:t>):</w:t>
        <w:br/>
        <w:tab/>
      </w:r>
      <w:r>
        <w:rPr>
          <w:rFonts w:ascii="Courier New" w:hAnsi="Courier New"/>
          <w:color w:val="000000"/>
        </w:rPr>
        <w:t>processed_input_list</w:t>
      </w:r>
      <w:r>
        <w:rPr>
          <w:rFonts w:ascii="Courier New" w:hAnsi="Courier New"/>
          <w:color w:val="808030"/>
        </w:rPr>
        <w:t>=[]</w:t>
      </w:r>
      <w:r>
        <w:rPr>
          <w:rFonts w:ascii="Courier New" w:hAnsi="Courier New"/>
          <w:b/>
          <w:color w:val="808030"/>
        </w:rPr>
        <w:br/>
        <w:tab/>
      </w:r>
      <w:r>
        <w:rPr>
          <w:rFonts w:ascii="Courier New" w:hAnsi="Courier New"/>
          <w:b/>
          <w:color w:val="800000"/>
        </w:rPr>
        <w:t>with</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iris_csv_file</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f</w:t>
      </w:r>
      <w:r>
        <w:rPr>
          <w:rFonts w:ascii="Courier New" w:hAnsi="Courier New"/>
          <w:color w:val="808030"/>
        </w:rPr>
        <w:t>,</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species_to_count_file</w:t>
      </w:r>
      <w:r>
        <w:rPr>
          <w:rFonts w:ascii="Courier New" w:hAnsi="Courier New"/>
          <w:color w:val="808030"/>
        </w:rPr>
        <w:t>,</w:t>
      </w:r>
      <w:r>
        <w:rPr>
          <w:rFonts w:ascii="Courier New" w:hAnsi="Courier New"/>
          <w:color w:val="000000"/>
        </w:rPr>
        <w:t xml:space="preserve"> </w:t>
      </w:r>
      <w:r>
        <w:rPr>
          <w:rFonts w:ascii="Courier New" w:hAnsi="Courier New"/>
          <w:color w:val="0000E6"/>
        </w:rPr>
        <w:t>"w"</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g</w:t>
      </w:r>
      <w:r>
        <w:rPr>
          <w:rFonts w:ascii="Courier New" w:hAnsi="Courier New"/>
          <w:color w:val="808030"/>
        </w:rPr>
        <w:t>,</w:t>
      </w:r>
      <w:r>
        <w:rPr>
          <w:rFonts w:ascii="Courier New" w:hAnsi="Courier New"/>
          <w:color w:val="000000"/>
        </w:rPr>
        <w:t xml:space="preserve"> </w:t>
      </w:r>
      <w:r>
        <w:rPr>
          <w:rFonts w:ascii="Courier New" w:hAnsi="Courier New"/>
          <w:color w:val="400000"/>
        </w:rPr>
        <w:t>open</w:t>
      </w:r>
      <w:r>
        <w:rPr>
          <w:rFonts w:ascii="Courier New" w:hAnsi="Courier New"/>
          <w:color w:val="808030"/>
        </w:rPr>
        <w:t>(</w:t>
      </w:r>
      <w:r>
        <w:rPr>
          <w:rFonts w:ascii="Courier New" w:hAnsi="Courier New"/>
          <w:color w:val="000000"/>
        </w:rPr>
        <w:t>unique_species_file</w:t>
      </w:r>
      <w:r>
        <w:rPr>
          <w:rFonts w:ascii="Courier New" w:hAnsi="Courier New"/>
          <w:color w:val="808030"/>
        </w:rPr>
        <w:t>,</w:t>
      </w:r>
      <w:r>
        <w:rPr>
          <w:rFonts w:ascii="Courier New" w:hAnsi="Courier New"/>
          <w:color w:val="000000"/>
        </w:rPr>
        <w:t xml:space="preserve"> </w:t>
      </w:r>
      <w:r>
        <w:rPr>
          <w:rFonts w:ascii="Courier New" w:hAnsi="Courier New"/>
          <w:color w:val="0000E6"/>
        </w:rPr>
        <w:t>"w"</w:t>
      </w:r>
      <w:r>
        <w:rPr>
          <w:rFonts w:ascii="Courier New" w:hAnsi="Courier New"/>
          <w:color w:val="808030"/>
        </w:rPr>
        <w:t>)</w:t>
      </w:r>
      <w:r>
        <w:rPr>
          <w:rFonts w:ascii="Courier New" w:hAnsi="Courier New"/>
          <w:color w:val="000000"/>
        </w:rPr>
        <w:t xml:space="preserve"> </w:t>
      </w:r>
      <w:r>
        <w:rPr>
          <w:rFonts w:ascii="Courier New" w:hAnsi="Courier New"/>
          <w:b/>
          <w:color w:val="800000"/>
        </w:rPr>
        <w:t>as</w:t>
      </w:r>
      <w:r>
        <w:rPr>
          <w:rFonts w:ascii="Courier New" w:hAnsi="Courier New"/>
          <w:color w:val="000000"/>
        </w:rPr>
        <w:t xml:space="preserve"> h</w:t>
      </w:r>
      <w:r>
        <w:rPr>
          <w:rFonts w:ascii="Courier New" w:hAnsi="Courier New"/>
          <w:color w:val="808030"/>
        </w:rPr>
        <w:t>:</w:t>
      </w:r>
      <w:r>
        <w:rPr>
          <w:rFonts w:ascii="Courier New" w:hAnsi="Courier New"/>
          <w:b/>
          <w:color w:val="808030"/>
        </w:rPr>
        <w:br/>
        <w:tab/>
        <w:tab/>
      </w:r>
      <w:r>
        <w:rPr>
          <w:rFonts w:ascii="Courier New" w:hAnsi="Courier New"/>
          <w:b/>
          <w:color w:val="800000"/>
        </w:rPr>
        <w:t>for</w:t>
      </w:r>
      <w:r>
        <w:rPr>
          <w:rFonts w:ascii="Courier New" w:hAnsi="Courier New"/>
          <w:color w:val="000000"/>
        </w:rPr>
        <w:t xml:space="preserve"> line </w:t>
      </w:r>
      <w:r>
        <w:rPr>
          <w:rFonts w:ascii="Courier New" w:hAnsi="Courier New"/>
          <w:b/>
          <w:color w:val="800000"/>
        </w:rPr>
        <w:t>in</w:t>
      </w:r>
      <w:r>
        <w:rPr>
          <w:rFonts w:ascii="Courier New" w:hAnsi="Courier New"/>
          <w:color w:val="000000"/>
        </w:rPr>
        <w:t xml:space="preserve"> f</w:t>
      </w:r>
      <w:r>
        <w:rPr>
          <w:rFonts w:ascii="Courier New" w:hAnsi="Courier New"/>
          <w:color w:val="808030"/>
        </w:rPr>
        <w:t>:</w:t>
      </w:r>
      <w:r>
        <w:rPr>
          <w:rFonts w:ascii="Courier New" w:hAnsi="Courier New"/>
          <w:b/>
          <w:color w:val="808030"/>
        </w:rPr>
        <w:br/>
        <w:tab/>
        <w:tab/>
        <w:tab/>
      </w:r>
      <w:r>
        <w:rPr>
          <w:rFonts w:ascii="Courier New" w:hAnsi="Courier New"/>
          <w:b/>
          <w:color w:val="800000"/>
        </w:rPr>
        <w:t>if</w:t>
      </w:r>
      <w:r>
        <w:rPr>
          <w:rFonts w:ascii="Courier New" w:hAnsi="Courier New"/>
          <w:color w:val="000000"/>
        </w:rPr>
        <w:t xml:space="preserve"> </w:t>
      </w:r>
      <w:r>
        <w:rPr>
          <w:rFonts w:ascii="Courier New" w:hAnsi="Courier New"/>
          <w:color w:val="0000E6"/>
        </w:rPr>
        <w:t>"sepal"</w:t>
      </w:r>
      <w:r>
        <w:rPr>
          <w:rFonts w:ascii="Courier New" w:hAnsi="Courier New"/>
          <w:color w:val="000000"/>
        </w:rPr>
        <w:t xml:space="preserve"> </w:t>
      </w:r>
      <w:r>
        <w:rPr>
          <w:rFonts w:ascii="Courier New" w:hAnsi="Courier New"/>
          <w:b/>
          <w:color w:val="800000"/>
        </w:rPr>
        <w:t>in</w:t>
      </w:r>
      <w:r>
        <w:rPr>
          <w:rFonts w:ascii="Courier New" w:hAnsi="Courier New"/>
          <w:color w:val="000000"/>
        </w:rPr>
        <w:t xml:space="preserve"> line</w:t>
      </w:r>
      <w:r>
        <w:rPr>
          <w:rFonts w:ascii="Courier New" w:hAnsi="Courier New"/>
          <w:color w:val="808030"/>
        </w:rPr>
        <w:t>:</w:t>
      </w:r>
      <w:r>
        <w:rPr>
          <w:rFonts w:ascii="Courier New" w:hAnsi="Courier New"/>
          <w:color w:val="000000"/>
        </w:rPr>
        <w:t xml:space="preserve"> </w:t>
      </w:r>
      <w:r>
        <w:rPr>
          <w:rFonts w:ascii="Courier New" w:hAnsi="Courier New"/>
          <w:b/>
          <w:color w:val="800000"/>
        </w:rPr>
        <w:t>continue</w:t>
        <w:br/>
        <w:tab/>
        <w:tab/>
        <w:tab/>
      </w:r>
      <w:r>
        <w:rPr>
          <w:rFonts w:ascii="Courier New" w:hAnsi="Courier New"/>
          <w:color w:val="000000"/>
        </w:rPr>
        <w:t>id_</w:t>
      </w:r>
      <w:r>
        <w:rPr>
          <w:rFonts w:ascii="Courier New" w:hAnsi="Courier New"/>
          <w:color w:val="808030"/>
        </w:rPr>
        <w:t>,</w:t>
      </w:r>
      <w:r>
        <w:rPr>
          <w:rFonts w:ascii="Courier New" w:hAnsi="Courier New"/>
          <w:color w:val="000000"/>
        </w:rPr>
        <w:t xml:space="preserve"> sepal_length</w:t>
      </w:r>
      <w:r>
        <w:rPr>
          <w:rFonts w:ascii="Courier New" w:hAnsi="Courier New"/>
          <w:color w:val="808030"/>
        </w:rPr>
        <w:t>,</w:t>
      </w:r>
      <w:r>
        <w:rPr>
          <w:rFonts w:ascii="Courier New" w:hAnsi="Courier New"/>
          <w:color w:val="000000"/>
        </w:rPr>
        <w:t xml:space="preserve"> sepal_width </w:t>
      </w:r>
      <w:r>
        <w:rPr>
          <w:rFonts w:ascii="Courier New" w:hAnsi="Courier New"/>
          <w:color w:val="808030"/>
        </w:rPr>
        <w:t>=</w:t>
      </w:r>
      <w:r>
        <w:rPr>
          <w:rFonts w:ascii="Courier New" w:hAnsi="Courier New"/>
          <w:color w:val="000000"/>
        </w:rPr>
        <w:t xml:space="preserve"> </w:t>
      </w:r>
      <w:r>
        <w:rPr>
          <w:rFonts w:ascii="Courier New" w:hAnsi="Courier New"/>
          <w:color w:val="400000"/>
        </w:rPr>
        <w:t>str</w:t>
      </w:r>
      <w:r>
        <w:rPr>
          <w:rFonts w:ascii="Courier New" w:hAnsi="Courier New"/>
          <w:color w:val="808030"/>
        </w:rPr>
        <w:t>.</w:t>
      </w:r>
      <w:r>
        <w:rPr>
          <w:rFonts w:ascii="Courier New" w:hAnsi="Courier New"/>
          <w:color w:val="000000"/>
        </w:rPr>
        <w:t>strip</w:t>
      </w:r>
      <w:r>
        <w:rPr>
          <w:rFonts w:ascii="Courier New" w:hAnsi="Courier New"/>
          <w:color w:val="808030"/>
        </w:rPr>
        <w:t>(</w:t>
      </w:r>
      <w:r>
        <w:rPr>
          <w:rFonts w:ascii="Courier New" w:hAnsi="Courier New"/>
          <w:color w:val="000000"/>
        </w:rPr>
        <w:t>line</w:t>
      </w:r>
      <w:r>
        <w:rPr>
          <w:rFonts w:ascii="Courier New" w:hAnsi="Courier New"/>
          <w:color w:val="808030"/>
        </w:rPr>
        <w:t>).</w:t>
      </w:r>
      <w:r>
        <w:rPr>
          <w:rFonts w:ascii="Courier New" w:hAnsi="Courier New"/>
          <w:color w:val="000000"/>
        </w:rPr>
        <w:t>split</w:t>
      </w:r>
      <w:r>
        <w:rPr>
          <w:rFonts w:ascii="Courier New" w:hAnsi="Courier New"/>
          <w:color w:val="808030"/>
        </w:rPr>
        <w:t>(</w:t>
      </w:r>
      <w:r>
        <w:rPr>
          <w:rFonts w:ascii="Courier New" w:hAnsi="Courier New"/>
          <w:color w:val="0000E6"/>
        </w:rPr>
        <w:t>","</w:t>
      </w:r>
      <w:r>
        <w:rPr>
          <w:rFonts w:ascii="Courier New" w:hAnsi="Courier New"/>
          <w:color w:val="808030"/>
        </w:rPr>
        <w:t>)</w:t>
        <w:br/>
        <w:tab/>
        <w:tab/>
        <w:tab/>
      </w:r>
      <w:r>
        <w:rPr>
          <w:rFonts w:ascii="Courier New" w:hAnsi="Courier New"/>
          <w:color w:val="000000"/>
        </w:rPr>
        <w:t xml:space="preserve">out_str </w:t>
      </w:r>
      <w:r>
        <w:rPr>
          <w:rFonts w:ascii="Courier New" w:hAnsi="Courier New"/>
          <w:color w:val="808030"/>
        </w:rPr>
        <w:t>=</w:t>
      </w:r>
      <w:r>
        <w:rPr>
          <w:rFonts w:ascii="Courier New" w:hAnsi="Courier New"/>
          <w:color w:val="000000"/>
        </w:rPr>
        <w:t xml:space="preserve"> </w:t>
      </w:r>
      <w:r>
        <w:rPr>
          <w:rFonts w:ascii="Courier New" w:hAnsi="Courier New"/>
          <w:color w:val="0000E6"/>
        </w:rPr>
        <w:t>"%s_%s_%s"</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w:t>
      </w:r>
      <w:r>
        <w:rPr>
          <w:rFonts w:ascii="Courier New" w:hAnsi="Courier New"/>
          <w:color w:val="808030"/>
        </w:rPr>
        <w:t>(</w:t>
      </w:r>
      <w:r>
        <w:rPr>
          <w:rFonts w:ascii="Courier New" w:hAnsi="Courier New"/>
          <w:color w:val="000000"/>
        </w:rPr>
        <w:t>id_</w:t>
      </w:r>
      <w:r>
        <w:rPr>
          <w:rFonts w:ascii="Courier New" w:hAnsi="Courier New"/>
          <w:color w:val="808030"/>
        </w:rPr>
        <w:t>,</w:t>
      </w:r>
      <w:r>
        <w:rPr>
          <w:rFonts w:ascii="Courier New" w:hAnsi="Courier New"/>
          <w:color w:val="000000"/>
        </w:rPr>
        <w:t xml:space="preserve"> sepal_length</w:t>
      </w:r>
      <w:r>
        <w:rPr>
          <w:rFonts w:ascii="Courier New" w:hAnsi="Courier New"/>
          <w:color w:val="808030"/>
        </w:rPr>
        <w:t>,</w:t>
      </w:r>
      <w:r>
        <w:rPr>
          <w:rFonts w:ascii="Courier New" w:hAnsi="Courier New"/>
          <w:color w:val="000000"/>
        </w:rPr>
        <w:t xml:space="preserve"> sepal_width</w:t>
      </w:r>
      <w:r>
        <w:rPr>
          <w:rFonts w:ascii="Courier New" w:hAnsi="Courier New"/>
          <w:color w:val="808030"/>
        </w:rPr>
        <w:t>)</w:t>
        <w:br/>
        <w:tab/>
        <w:tab/>
        <w:tab/>
      </w:r>
      <w:r>
        <w:rPr>
          <w:rFonts w:ascii="Courier New" w:hAnsi="Courier New"/>
          <w:color w:val="000000"/>
        </w:rPr>
        <w:t>processed_input_list</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out_str</w:t>
      </w:r>
      <w:r>
        <w:rPr>
          <w:rFonts w:ascii="Courier New" w:hAnsi="Courier New"/>
          <w:color w:val="808030"/>
        </w:rPr>
        <w:t>))</w:t>
        <w:br/>
        <w:tab/>
        <w:tab/>
        <w:tab/>
      </w:r>
      <w:r>
        <w:rPr>
          <w:rFonts w:ascii="Courier New" w:hAnsi="Courier New"/>
          <w:color w:val="000000"/>
        </w:rPr>
        <w:t>g</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"%s</w:t>
      </w:r>
      <w:r>
        <w:rPr>
          <w:rFonts w:ascii="Courier New" w:hAnsi="Courier New"/>
          <w:color w:val="0F69FF"/>
        </w:rPr>
        <w:t>\t</w:t>
      </w:r>
      <w:r>
        <w:rPr>
          <w:rFonts w:ascii="Courier New" w:hAnsi="Courier New"/>
          <w:color w:val="0000E6"/>
        </w:rPr>
        <w:t>1</w:t>
      </w:r>
      <w:r>
        <w:rPr>
          <w:rFonts w:ascii="Courier New" w:hAnsi="Courier New"/>
          <w:color w:val="0F69FF"/>
        </w:rPr>
        <w:t>\n</w:t>
      </w:r>
      <w:r>
        <w:rPr>
          <w:rFonts w:ascii="Courier New" w:hAnsi="Courier New"/>
          <w:color w:val="0000E6"/>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id_</w:t>
      </w:r>
      <w:r>
        <w:rPr>
          <w:rFonts w:ascii="Courier New" w:hAnsi="Courier New"/>
          <w:color w:val="808030"/>
        </w:rPr>
        <w:t>)</w:t>
        <w:br/>
        <w:tab/>
        <w:tab/>
        <w:tab/>
      </w:r>
      <w:r>
        <w:rPr>
          <w:rFonts w:ascii="Courier New" w:hAnsi="Courier New"/>
          <w:color w:val="000000"/>
        </w:rPr>
        <w:t>h</w:t>
      </w:r>
      <w:r>
        <w:rPr>
          <w:rFonts w:ascii="Courier New" w:hAnsi="Courier New"/>
          <w:color w:val="808030"/>
        </w:rPr>
        <w:t>.</w:t>
      </w:r>
      <w:r>
        <w:rPr>
          <w:rFonts w:ascii="Courier New" w:hAnsi="Courier New"/>
          <w:color w:val="000000"/>
        </w:rPr>
        <w:t>write</w:t>
      </w:r>
      <w:r>
        <w:rPr>
          <w:rFonts w:ascii="Courier New" w:hAnsi="Courier New"/>
          <w:color w:val="808030"/>
        </w:rPr>
        <w:t>(</w:t>
      </w:r>
      <w:r>
        <w:rPr>
          <w:rFonts w:ascii="Courier New" w:hAnsi="Courier New"/>
          <w:color w:val="0000E6"/>
        </w:rPr>
        <w:t>"%s</w:t>
      </w:r>
      <w:r>
        <w:rPr>
          <w:rFonts w:ascii="Courier New" w:hAnsi="Courier New"/>
          <w:color w:val="0F69FF"/>
        </w:rPr>
        <w:t>\n</w:t>
      </w:r>
      <w:r>
        <w:rPr>
          <w:rFonts w:ascii="Courier New" w:hAnsi="Courier New"/>
          <w:color w:val="0000E6"/>
        </w:rPr>
        <w:t>"</w:t>
      </w:r>
      <w:r>
        <w:rPr>
          <w:rFonts w:ascii="Courier New" w:hAnsi="Courier New"/>
          <w:color w:val="000000"/>
        </w:rPr>
        <w:t xml:space="preserve"> </w:t>
      </w:r>
      <w:r>
        <w:rPr>
          <w:rFonts w:ascii="Courier New" w:hAnsi="Courier New"/>
          <w:color w:val="44AADD"/>
        </w:rPr>
        <w:t>%</w:t>
      </w:r>
      <w:r>
        <w:rPr>
          <w:rFonts w:ascii="Courier New" w:hAnsi="Courier New"/>
          <w:color w:val="000000"/>
        </w:rPr>
        <w:t xml:space="preserve"> id_</w:t>
      </w:r>
      <w:r>
        <w:rPr>
          <w:rFonts w:ascii="Courier New" w:hAnsi="Courier New"/>
          <w:color w:val="808030"/>
        </w:rPr>
        <w:t>)</w:t>
      </w:r>
      <w:r>
        <w:rPr>
          <w:rFonts w:ascii="Courier New" w:hAnsi="Courier New"/>
          <w:b/>
          <w:color w:val="800000"/>
        </w:rPr>
        <w:br/>
        <w:tab/>
        <w:t>return</w:t>
      </w:r>
      <w:r>
        <w:rPr>
          <w:rFonts w:ascii="Courier New" w:hAnsi="Courier New"/>
          <w:color w:val="000000"/>
        </w:rPr>
        <w:t xml:space="preserve"> processed_input_list</w:t>
      </w:r>
    </w:p>
    <w:p>
      <w:pPr>
        <w:pStyle w:val="PreformattedText"/>
        <w:shd w:val="clear" w:color="auto" w:fill="FFFFFF"/>
        <w:rPr>
          <w:rFonts w:ascii="Courier New" w:hAnsi="Courier New"/>
        </w:rPr>
      </w:pPr>
      <w:r>
        <w:rPr>
          <w:rFonts w:ascii="Courier New" w:hAnsi="Courier New"/>
          <w:color w:val="000000"/>
        </w:rPr>
        <w:t xml:space="preserve">iris_input_list </w:t>
      </w:r>
      <w:r>
        <w:rPr>
          <w:rFonts w:ascii="Courier New" w:hAnsi="Courier New"/>
          <w:color w:val="808030"/>
        </w:rPr>
        <w:t>=</w:t>
      </w:r>
      <w:r>
        <w:rPr>
          <w:rFonts w:ascii="Courier New" w:hAnsi="Courier New"/>
          <w:color w:val="000000"/>
        </w:rPr>
        <w:t xml:space="preserve"> process_input</w:t>
      </w:r>
      <w:r>
        <w:rPr>
          <w:rFonts w:ascii="Courier New" w:hAnsi="Courier New"/>
          <w:color w:val="808030"/>
        </w:rPr>
        <w:t>(</w:t>
      </w:r>
      <w:r>
        <w:rPr>
          <w:rFonts w:ascii="Courier New" w:hAnsi="Courier New"/>
          <w:color w:val="0000E6"/>
        </w:rPr>
        <w:t>'Examples/iris_input.csv'</w:t>
      </w:r>
      <w:r>
        <w:rPr>
          <w:rFonts w:ascii="Courier New" w:hAnsi="Courier New"/>
          <w:color w:val="808030"/>
        </w:rPr>
        <w:t>,</w:t>
      </w:r>
      <w:r>
        <w:rPr>
          <w:rFonts w:ascii="Courier New" w:hAnsi="Courier New"/>
          <w:color w:val="000000"/>
        </w:rPr>
        <w:t xml:space="preserve"> </w:t>
      </w:r>
      <w:r>
        <w:rPr>
          <w:rFonts w:ascii="Courier New" w:hAnsi="Courier New"/>
          <w:color w:val="0000E6"/>
        </w:rPr>
        <w:t>'Examples/iris_input_species_to_count.txt'</w:t>
      </w:r>
      <w:r>
        <w:rPr>
          <w:rFonts w:ascii="Courier New" w:hAnsi="Courier New"/>
          <w:color w:val="808030"/>
        </w:rPr>
        <w:t>,</w:t>
      </w:r>
      <w:r>
        <w:rPr>
          <w:rFonts w:ascii="Courier New" w:hAnsi="Courier New"/>
          <w:color w:val="000000"/>
        </w:rPr>
        <w:t xml:space="preserve"> </w:t>
      </w:r>
      <w:r>
        <w:rPr>
          <w:rFonts w:ascii="Courier New" w:hAnsi="Courier New"/>
          <w:color w:val="0000E6"/>
        </w:rPr>
        <w:t>'Examples/iris_input_uniq_species.txt'</w:t>
      </w:r>
      <w:r>
        <w:rPr>
          <w:rFonts w:ascii="Courier New" w:hAnsi="Courier New"/>
          <w:color w:val="808030"/>
        </w:rPr>
        <w:t>)</w:t>
      </w:r>
    </w:p>
    <w:p>
      <w:pPr>
        <w:pStyle w:val="PreformattedText"/>
        <w:shd w:val="clear" w:color="auto" w:fill="FFFFFF"/>
        <w:spacing w:before="0" w:after="283"/>
        <w:rPr/>
      </w:pPr>
      <w:r>
        <w:rPr>
          <w:rFonts w:ascii="Courier New" w:hAnsi="Courier New"/>
          <w:color w:val="808030"/>
          <w:sz w:val="22"/>
          <w:szCs w:val="22"/>
        </w:rPr>
        <w:br/>
      </w:r>
      <w:r>
        <w:rPr>
          <w:rFonts w:ascii="Arial" w:hAnsi="Arial"/>
          <w:sz w:val="22"/>
          <w:szCs w:val="22"/>
        </w:rPr>
        <w:t>In the context of this example, we define similarity between two species as the euclidean distance between sepal length and width, and write an example function to that end.</w:t>
      </w:r>
    </w:p>
    <w:p>
      <w:pPr>
        <w:pStyle w:val="PreformattedText"/>
        <w:shd w:val="clear" w:color="auto" w:fill="FFFFFF"/>
        <w:spacing w:before="0" w:after="283"/>
        <w:rPr>
          <w:rFonts w:ascii="Courier New" w:hAnsi="Courier New"/>
        </w:rPr>
      </w:pPr>
      <w:r>
        <w:rPr>
          <w:rFonts w:ascii="Courier New" w:hAnsi="Courier New"/>
          <w:b/>
          <w:color w:val="800000"/>
        </w:rPr>
        <w:t>from</w:t>
      </w:r>
      <w:r>
        <w:rPr>
          <w:rFonts w:ascii="Courier New" w:hAnsi="Courier New"/>
        </w:rPr>
        <w:t xml:space="preserve"> scipy</w:t>
      </w:r>
      <w:r>
        <w:rPr>
          <w:rFonts w:ascii="Courier New" w:hAnsi="Courier New"/>
          <w:color w:val="808030"/>
        </w:rPr>
        <w:t>.</w:t>
      </w:r>
      <w:r>
        <w:rPr>
          <w:rFonts w:ascii="Courier New" w:hAnsi="Courier New"/>
        </w:rPr>
        <w:t xml:space="preserve">spatial </w:t>
      </w:r>
      <w:r>
        <w:rPr>
          <w:rFonts w:ascii="Courier New" w:hAnsi="Courier New"/>
          <w:b/>
          <w:color w:val="800000"/>
        </w:rPr>
        <w:t>import</w:t>
      </w:r>
      <w:r>
        <w:rPr>
          <w:rFonts w:ascii="Courier New" w:hAnsi="Courier New"/>
        </w:rPr>
        <w:t xml:space="preserve"> distance</w:t>
        <w:br/>
        <w:br/>
      </w:r>
      <w:r>
        <w:rPr>
          <w:rFonts w:ascii="Courier New" w:hAnsi="Courier New"/>
          <w:b/>
          <w:color w:val="800000"/>
        </w:rPr>
        <w:t>def</w:t>
      </w:r>
      <w:r>
        <w:rPr>
          <w:rFonts w:ascii="Courier New" w:hAnsi="Courier New"/>
          <w:color w:val="000000"/>
        </w:rPr>
        <w:t xml:space="preserve"> get_euclidean_distance</w:t>
      </w:r>
      <w:r>
        <w:rPr>
          <w:rFonts w:ascii="Courier New" w:hAnsi="Courier New"/>
          <w:color w:val="808030"/>
        </w:rPr>
        <w:t>(</w:t>
      </w:r>
      <w:r>
        <w:rPr>
          <w:rFonts w:ascii="Courier New" w:hAnsi="Courier New"/>
          <w:color w:val="000000"/>
        </w:rPr>
        <w:t>species_list</w:t>
      </w:r>
      <w:r>
        <w:rPr>
          <w:rFonts w:ascii="Courier New" w:hAnsi="Courier New"/>
          <w:color w:val="808030"/>
        </w:rPr>
        <w:t>):</w:t>
        <w:br/>
        <w:tab/>
      </w:r>
      <w:r>
        <w:rPr>
          <w:rFonts w:ascii="Courier New" w:hAnsi="Courier New"/>
          <w:color w:val="696969"/>
        </w:rPr>
        <w:t xml:space="preserve">"""This function calculates all-against-all euclidean distance </w:t>
        <w:br/>
        <w:tab/>
        <w:t>between 2-D coordinates of two species"""</w:t>
      </w:r>
      <w:r>
        <w:rPr>
          <w:rFonts w:ascii="Courier New" w:hAnsi="Courier New"/>
          <w:color w:val="000000"/>
        </w:rPr>
        <w:t xml:space="preserve"> </w:t>
        <w:br/>
        <w:br/>
        <w:tab/>
        <w:t xml:space="preserve">species_list </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 xml:space="preserve"> i</w:t>
      </w:r>
      <w:r>
        <w:rPr>
          <w:rFonts w:ascii="Courier New" w:hAnsi="Courier New"/>
          <w:color w:val="808030"/>
        </w:rPr>
        <w:t>.</w:t>
      </w:r>
      <w:r>
        <w:rPr>
          <w:rFonts w:ascii="Courier New" w:hAnsi="Courier New"/>
          <w:color w:val="000000"/>
        </w:rPr>
        <w:t>split</w:t>
      </w:r>
      <w:r>
        <w:rPr>
          <w:rFonts w:ascii="Courier New" w:hAnsi="Courier New"/>
          <w:color w:val="808030"/>
        </w:rPr>
        <w:t>(</w:t>
      </w:r>
      <w:r>
        <w:rPr>
          <w:rFonts w:ascii="Courier New" w:hAnsi="Courier New"/>
          <w:color w:val="0000E6"/>
        </w:rPr>
        <w:t>"_"</w:t>
      </w:r>
      <w:r>
        <w:rPr>
          <w:rFonts w:ascii="Courier New" w:hAnsi="Courier New"/>
          <w:color w:val="808030"/>
        </w:rPr>
        <w:t>)</w:t>
      </w:r>
      <w:r>
        <w:rPr>
          <w:rFonts w:ascii="Courier New" w:hAnsi="Courier New"/>
          <w:color w:val="000000"/>
        </w:rPr>
        <w:t xml:space="preserve"> </w:t>
      </w:r>
      <w:r>
        <w:rPr>
          <w:rFonts w:ascii="Courier New" w:hAnsi="Courier New"/>
          <w:b/>
          <w:color w:val="800000"/>
        </w:rPr>
        <w:t>for</w:t>
      </w:r>
      <w:r>
        <w:rPr>
          <w:rFonts w:ascii="Courier New" w:hAnsi="Courier New"/>
          <w:color w:val="000000"/>
        </w:rPr>
        <w:t xml:space="preserve"> i </w:t>
      </w:r>
      <w:r>
        <w:rPr>
          <w:rFonts w:ascii="Courier New" w:hAnsi="Courier New"/>
          <w:b/>
          <w:color w:val="800000"/>
        </w:rPr>
        <w:t>in</w:t>
      </w:r>
      <w:r>
        <w:rPr>
          <w:rFonts w:ascii="Courier New" w:hAnsi="Courier New"/>
          <w:color w:val="000000"/>
        </w:rPr>
        <w:t xml:space="preserve"> species_list </w:t>
      </w:r>
      <w:r>
        <w:rPr>
          <w:rFonts w:ascii="Courier New" w:hAnsi="Courier New"/>
          <w:color w:val="808030"/>
        </w:rPr>
        <w:t>]</w:t>
        <w:br/>
        <w:br/>
        <w:tab/>
      </w:r>
      <w:r>
        <w:rPr>
          <w:rFonts w:ascii="Courier New" w:hAnsi="Courier New"/>
          <w:color w:val="000000"/>
        </w:rPr>
        <w:t>similarity_list</w:t>
      </w:r>
      <w:r>
        <w:rPr>
          <w:rFonts w:ascii="Courier New" w:hAnsi="Courier New"/>
          <w:color w:val="808030"/>
        </w:rPr>
        <w:t>=[]</w:t>
        <w:br/>
        <w:tab/>
      </w:r>
      <w:r>
        <w:rPr>
          <w:rFonts w:ascii="Courier New" w:hAnsi="Courier New"/>
          <w:b/>
          <w:color w:val="800000"/>
        </w:rPr>
        <w:t>for</w:t>
      </w:r>
      <w:r>
        <w:rPr>
          <w:rFonts w:ascii="Courier New" w:hAnsi="Courier New"/>
          <w:color w:val="000000"/>
        </w:rPr>
        <w:t xml:space="preserve"> species_1</w:t>
      </w:r>
      <w:r>
        <w:rPr>
          <w:rFonts w:ascii="Courier New" w:hAnsi="Courier New"/>
          <w:color w:val="808030"/>
        </w:rPr>
        <w:t>,</w:t>
      </w:r>
      <w:r>
        <w:rPr>
          <w:rFonts w:ascii="Courier New" w:hAnsi="Courier New"/>
          <w:color w:val="000000"/>
        </w:rPr>
        <w:t xml:space="preserve"> x1</w:t>
      </w:r>
      <w:r>
        <w:rPr>
          <w:rFonts w:ascii="Courier New" w:hAnsi="Courier New"/>
          <w:color w:val="808030"/>
        </w:rPr>
        <w:t>,</w:t>
      </w:r>
      <w:r>
        <w:rPr>
          <w:rFonts w:ascii="Courier New" w:hAnsi="Courier New"/>
          <w:color w:val="000000"/>
        </w:rPr>
        <w:t xml:space="preserve"> y1 </w:t>
      </w:r>
      <w:r>
        <w:rPr>
          <w:rFonts w:ascii="Courier New" w:hAnsi="Courier New"/>
          <w:b/>
          <w:color w:val="800000"/>
        </w:rPr>
        <w:t>in</w:t>
      </w:r>
      <w:r>
        <w:rPr>
          <w:rFonts w:ascii="Courier New" w:hAnsi="Courier New"/>
          <w:color w:val="000000"/>
        </w:rPr>
        <w:t xml:space="preserve"> species_list</w:t>
      </w:r>
      <w:r>
        <w:rPr>
          <w:rFonts w:ascii="Courier New" w:hAnsi="Courier New"/>
          <w:color w:val="808030"/>
        </w:rPr>
        <w:t>:</w:t>
        <w:br/>
        <w:tab/>
        <w:tab/>
      </w:r>
      <w:r>
        <w:rPr>
          <w:rFonts w:ascii="Courier New" w:hAnsi="Courier New"/>
          <w:color w:val="000000"/>
        </w:rPr>
        <w:t>similarity_for_this_species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tab/>
      </w:r>
      <w:r>
        <w:rPr>
          <w:rFonts w:ascii="Courier New" w:hAnsi="Courier New"/>
          <w:b/>
          <w:color w:val="800000"/>
        </w:rPr>
        <w:t>for</w:t>
      </w:r>
      <w:r>
        <w:rPr>
          <w:rFonts w:ascii="Courier New" w:hAnsi="Courier New"/>
          <w:color w:val="000000"/>
        </w:rPr>
        <w:t xml:space="preserve"> species_2</w:t>
      </w:r>
      <w:r>
        <w:rPr>
          <w:rFonts w:ascii="Courier New" w:hAnsi="Courier New"/>
          <w:color w:val="808030"/>
        </w:rPr>
        <w:t>,</w:t>
      </w:r>
      <w:r>
        <w:rPr>
          <w:rFonts w:ascii="Courier New" w:hAnsi="Courier New"/>
          <w:color w:val="000000"/>
        </w:rPr>
        <w:t xml:space="preserve"> x2</w:t>
      </w:r>
      <w:r>
        <w:rPr>
          <w:rFonts w:ascii="Courier New" w:hAnsi="Courier New"/>
          <w:color w:val="808030"/>
        </w:rPr>
        <w:t>,</w:t>
      </w:r>
      <w:r>
        <w:rPr>
          <w:rFonts w:ascii="Courier New" w:hAnsi="Courier New"/>
          <w:color w:val="000000"/>
        </w:rPr>
        <w:t xml:space="preserve"> y2 </w:t>
      </w:r>
      <w:r>
        <w:rPr>
          <w:rFonts w:ascii="Courier New" w:hAnsi="Courier New"/>
          <w:b/>
          <w:color w:val="800000"/>
        </w:rPr>
        <w:t>in</w:t>
      </w:r>
      <w:r>
        <w:rPr>
          <w:rFonts w:ascii="Courier New" w:hAnsi="Courier New"/>
          <w:color w:val="000000"/>
        </w:rPr>
        <w:t xml:space="preserve"> species_list</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tab/>
        <w:tab/>
      </w:r>
      <w:r>
        <w:rPr>
          <w:rFonts w:ascii="Courier New" w:hAnsi="Courier New"/>
          <w:b/>
          <w:color w:val="800000"/>
        </w:rPr>
        <w:t>if</w:t>
      </w:r>
      <w:r>
        <w:rPr>
          <w:rFonts w:ascii="Courier New" w:hAnsi="Courier New"/>
          <w:color w:val="000000"/>
        </w:rPr>
        <w:t xml:space="preserve"> species_1 </w:t>
      </w:r>
      <w:r>
        <w:rPr>
          <w:rFonts w:ascii="Courier New" w:hAnsi="Courier New"/>
          <w:color w:val="44AADD"/>
        </w:rPr>
        <w:t>==</w:t>
      </w:r>
      <w:r>
        <w:rPr>
          <w:rFonts w:ascii="Courier New" w:hAnsi="Courier New"/>
          <w:color w:val="000000"/>
        </w:rPr>
        <w:t xml:space="preserve"> species_2</w:t>
      </w:r>
      <w:r>
        <w:rPr>
          <w:rFonts w:ascii="Courier New" w:hAnsi="Courier New"/>
          <w:color w:val="808030"/>
        </w:rPr>
        <w:t>:</w:t>
      </w:r>
      <w:r>
        <w:rPr>
          <w:rFonts w:ascii="Courier New" w:hAnsi="Courier New"/>
          <w:color w:val="000000"/>
        </w:rPr>
        <w:t xml:space="preserve"> sim_ </w:t>
      </w:r>
      <w:r>
        <w:rPr>
          <w:rFonts w:ascii="Courier New" w:hAnsi="Courier New"/>
          <w:color w:val="808030"/>
        </w:rPr>
        <w:t>=</w:t>
      </w:r>
      <w:r>
        <w:rPr>
          <w:rFonts w:ascii="Courier New" w:hAnsi="Courier New"/>
          <w:color w:val="000000"/>
        </w:rPr>
        <w:t xml:space="preserve"> </w:t>
      </w:r>
      <w:r>
        <w:rPr>
          <w:rFonts w:ascii="Courier New" w:hAnsi="Courier New"/>
          <w:color w:val="008000"/>
        </w:rPr>
        <w:t>1.</w:t>
      </w:r>
    </w:p>
    <w:p>
      <w:pPr>
        <w:pStyle w:val="PreformattedText"/>
        <w:shd w:val="clear" w:color="auto" w:fill="FFFFFF"/>
        <w:rPr>
          <w:rFonts w:ascii="Courier New" w:hAnsi="Courier New"/>
        </w:rPr>
      </w:pPr>
      <w:r>
        <w:rPr>
          <w:rFonts w:ascii="Courier New" w:hAnsi="Courier New"/>
          <w:b/>
          <w:color w:val="008000"/>
        </w:rPr>
        <w:tab/>
        <w:tab/>
        <w:tab/>
      </w:r>
      <w:r>
        <w:rPr>
          <w:rFonts w:ascii="Courier New" w:hAnsi="Courier New"/>
          <w:b/>
          <w:color w:val="800000"/>
        </w:rPr>
        <w:t>else</w:t>
      </w:r>
      <w:r>
        <w:rPr>
          <w:rFonts w:ascii="Courier New" w:hAnsi="Courier New"/>
          <w:color w:val="808030"/>
        </w:rPr>
        <w:t>:</w:t>
      </w:r>
      <w:r>
        <w:rPr>
          <w:rFonts w:ascii="Courier New" w:hAnsi="Courier New"/>
          <w:color w:val="000000"/>
        </w:rPr>
        <w:t xml:space="preserve"> sim_ </w:t>
      </w:r>
      <w:r>
        <w:rPr>
          <w:rFonts w:ascii="Courier New" w:hAnsi="Courier New"/>
          <w:color w:val="808030"/>
        </w:rPr>
        <w:t>=</w:t>
      </w:r>
      <w:r>
        <w:rPr>
          <w:rFonts w:ascii="Courier New" w:hAnsi="Courier New"/>
          <w:color w:val="000000"/>
        </w:rPr>
        <w:t xml:space="preserve"> distance</w:t>
      </w:r>
      <w:r>
        <w:rPr>
          <w:rFonts w:ascii="Courier New" w:hAnsi="Courier New"/>
          <w:color w:val="808030"/>
        </w:rPr>
        <w:t>.</w:t>
      </w:r>
      <w:r>
        <w:rPr>
          <w:rFonts w:ascii="Courier New" w:hAnsi="Courier New"/>
          <w:color w:val="000000"/>
        </w:rPr>
        <w:t>euclidean</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x1</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y1</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400000"/>
        </w:rPr>
        <w:t>float</w:t>
      </w:r>
      <w:r>
        <w:rPr>
          <w:rFonts w:ascii="Courier New" w:hAnsi="Courier New"/>
          <w:color w:val="808030"/>
        </w:rPr>
        <w:t>(</w:t>
      </w:r>
      <w:r>
        <w:rPr>
          <w:rFonts w:ascii="Courier New" w:hAnsi="Courier New"/>
          <w:color w:val="000000"/>
        </w:rPr>
        <w:t>x2</w:t>
      </w:r>
      <w:r>
        <w:rPr>
          <w:rFonts w:ascii="Courier New" w:hAnsi="Courier New"/>
          <w:color w:val="808030"/>
        </w:rPr>
        <w:t>),</w:t>
      </w:r>
      <w:r>
        <w:rPr>
          <w:rFonts w:ascii="Courier New" w:hAnsi="Courier New"/>
          <w:color w:val="000000"/>
        </w:rPr>
        <w:t xml:space="preserve"> </w:t>
      </w:r>
      <w:r>
        <w:rPr>
          <w:rFonts w:ascii="Courier New" w:hAnsi="Courier New"/>
          <w:color w:val="400000"/>
        </w:rPr>
        <w:t>float</w:t>
      </w:r>
      <w:r>
        <w:rPr>
          <w:rFonts w:ascii="Courier New" w:hAnsi="Courier New"/>
          <w:color w:val="808030"/>
        </w:rPr>
        <w:t>(</w:t>
      </w:r>
      <w:r>
        <w:rPr>
          <w:rFonts w:ascii="Courier New" w:hAnsi="Courier New"/>
          <w:color w:val="000000"/>
        </w:rPr>
        <w:t>y2</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tab/>
        <w:tab/>
      </w:r>
      <w:r>
        <w:rPr>
          <w:rFonts w:ascii="Courier New" w:hAnsi="Courier New"/>
          <w:color w:val="000000"/>
        </w:rPr>
        <w:t>similarity_for_this_species</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sim_</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tab/>
      </w:r>
      <w:r>
        <w:rPr>
          <w:rFonts w:ascii="Courier New" w:hAnsi="Courier New"/>
          <w:color w:val="000000"/>
        </w:rPr>
        <w:t>similarity_list</w:t>
      </w:r>
      <w:r>
        <w:rPr>
          <w:rFonts w:ascii="Courier New" w:hAnsi="Courier New"/>
          <w:color w:val="808030"/>
        </w:rPr>
        <w:t>.</w:t>
      </w:r>
      <w:r>
        <w:rPr>
          <w:rFonts w:ascii="Courier New" w:hAnsi="Courier New"/>
          <w:color w:val="000000"/>
        </w:rPr>
        <w:t>append</w:t>
      </w:r>
      <w:r>
        <w:rPr>
          <w:rFonts w:ascii="Courier New" w:hAnsi="Courier New"/>
          <w:color w:val="808030"/>
        </w:rPr>
        <w:t>(</w:t>
      </w:r>
      <w:r>
        <w:rPr>
          <w:rFonts w:ascii="Courier New" w:hAnsi="Courier New"/>
          <w:color w:val="000000"/>
        </w:rPr>
        <w:t>similarity_for_this_species</w:t>
      </w:r>
      <w:r>
        <w:rPr>
          <w:rFonts w:ascii="Courier New" w:hAnsi="Courier New"/>
          <w:color w:val="808030"/>
        </w:rPr>
        <w:t>)</w:t>
      </w:r>
    </w:p>
    <w:p>
      <w:pPr>
        <w:pStyle w:val="PreformattedText"/>
        <w:shd w:val="clear" w:color="auto" w:fill="FFFFFF"/>
        <w:rPr>
          <w:rFonts w:ascii="Courier New" w:hAnsi="Courier New"/>
        </w:rPr>
      </w:pPr>
      <w:r>
        <w:rPr>
          <w:rFonts w:ascii="Courier New" w:hAnsi="Courier New"/>
          <w:color w:val="808030"/>
        </w:rPr>
        <w:tab/>
      </w:r>
      <w:r>
        <w:rPr>
          <w:rFonts w:ascii="Courier New" w:hAnsi="Courier New"/>
          <w:color w:val="000000"/>
        </w:rPr>
        <w:t xml:space="preserve">similarity_matrix </w:t>
      </w:r>
      <w:r>
        <w:rPr>
          <w:rFonts w:ascii="Courier New" w:hAnsi="Courier New"/>
          <w:color w:val="808030"/>
        </w:rPr>
        <w:t>=</w:t>
      </w:r>
      <w:r>
        <w:rPr>
          <w:rFonts w:ascii="Courier New" w:hAnsi="Courier New"/>
          <w:color w:val="000000"/>
        </w:rPr>
        <w:t xml:space="preserve"> np</w:t>
      </w:r>
      <w:r>
        <w:rPr>
          <w:rFonts w:ascii="Courier New" w:hAnsi="Courier New"/>
          <w:color w:val="808030"/>
        </w:rPr>
        <w:t>.</w:t>
      </w:r>
      <w:r>
        <w:rPr>
          <w:rFonts w:ascii="Courier New" w:hAnsi="Courier New"/>
          <w:color w:val="000000"/>
        </w:rPr>
        <w:t>array</w:t>
      </w:r>
      <w:r>
        <w:rPr>
          <w:rFonts w:ascii="Courier New" w:hAnsi="Courier New"/>
          <w:color w:val="808030"/>
        </w:rPr>
        <w:t>(</w:t>
      </w:r>
      <w:r>
        <w:rPr>
          <w:rFonts w:ascii="Courier New" w:hAnsi="Courier New"/>
          <w:color w:val="000000"/>
        </w:rPr>
        <w:t>similarity_list</w:t>
      </w:r>
      <w:r>
        <w:rPr>
          <w:rFonts w:ascii="Courier New" w:hAnsi="Courier New"/>
          <w:color w:val="808030"/>
        </w:rPr>
        <w:t>)</w:t>
      </w:r>
    </w:p>
    <w:p>
      <w:pPr>
        <w:pStyle w:val="PreformattedText"/>
        <w:shd w:val="clear" w:color="auto" w:fill="FFFFFF"/>
        <w:rPr>
          <w:rFonts w:ascii="Courier New" w:hAnsi="Courier New"/>
        </w:rPr>
      </w:pPr>
      <w:r>
        <w:rPr>
          <w:rFonts w:ascii="Courier New" w:hAnsi="Courier New"/>
          <w:b/>
          <w:color w:val="808030"/>
        </w:rPr>
        <w:tab/>
      </w:r>
      <w:r>
        <w:rPr>
          <w:rFonts w:ascii="Courier New" w:hAnsi="Courier New"/>
          <w:b/>
          <w:color w:val="800000"/>
        </w:rPr>
        <w:t>return</w:t>
      </w:r>
      <w:r>
        <w:rPr>
          <w:rFonts w:ascii="Courier New" w:hAnsi="Courier New"/>
          <w:color w:val="000000"/>
        </w:rPr>
        <w:t xml:space="preserve">  similarity_matrix</w:t>
      </w:r>
    </w:p>
    <w:p>
      <w:pPr>
        <w:pStyle w:val="PreformattedText"/>
        <w:shd w:val="clear" w:color="auto" w:fill="FFFFFF"/>
        <w:rPr>
          <w:color w:val="000000"/>
        </w:rPr>
      </w:pPr>
      <w:r>
        <w:rPr>
          <w:color w:val="000000"/>
        </w:rPr>
      </w:r>
    </w:p>
    <w:p>
      <w:pPr>
        <w:pStyle w:val="PreformattedText"/>
        <w:shd w:val="clear" w:color="auto" w:fill="FFFFFF"/>
        <w:rPr>
          <w:rFonts w:ascii="Arial" w:hAnsi="Arial"/>
          <w:color w:val="000000"/>
          <w:sz w:val="22"/>
          <w:szCs w:val="22"/>
        </w:rPr>
      </w:pPr>
      <w:r>
        <w:rPr>
          <w:rFonts w:ascii="Arial" w:hAnsi="Arial"/>
          <w:color w:val="000000"/>
          <w:sz w:val="22"/>
          <w:szCs w:val="22"/>
        </w:rPr>
        <w:t xml:space="preserve">We write this function to </w:t>
      </w:r>
      <w:r>
        <w:rPr>
          <w:rFonts w:ascii="Courier New" w:hAnsi="Courier New"/>
          <w:sz w:val="22"/>
          <w:szCs w:val="22"/>
        </w:rPr>
        <w:t>Examples/euclidean_similarity.py</w:t>
      </w:r>
      <w:r>
        <w:rPr>
          <w:rFonts w:ascii="Arial" w:hAnsi="Arial"/>
          <w:sz w:val="22"/>
          <w:szCs w:val="22"/>
        </w:rPr>
        <w:t xml:space="preserve"> to access it later.</w:t>
      </w:r>
    </w:p>
    <w:p>
      <w:pPr>
        <w:pStyle w:val="PreformattedText"/>
        <w:shd w:val="clear" w:color="auto" w:fill="FFFFFF"/>
        <w:rPr>
          <w:color w:val="000000"/>
        </w:rPr>
      </w:pPr>
      <w:r>
        <w:rPr>
          <w:color w:val="000000"/>
        </w:rPr>
      </w:r>
    </w:p>
    <w:p>
      <w:pPr>
        <w:pStyle w:val="PreformattedText"/>
        <w:shd w:val="clear" w:color="auto" w:fill="FFFFFF"/>
        <w:spacing w:before="0" w:after="283"/>
        <w:rPr>
          <w:color w:val="000000"/>
        </w:rPr>
      </w:pPr>
      <w:r>
        <w:rPr>
          <w:rFonts w:ascii="Arial" w:hAnsi="Arial"/>
          <w:i/>
          <w:iCs/>
          <w:color w:val="000000"/>
          <w:sz w:val="22"/>
          <w:szCs w:val="22"/>
        </w:rPr>
        <w:t>3.4.2.1. User-entered similarity matrix</w:t>
      </w:r>
    </w:p>
    <w:p>
      <w:pPr>
        <w:pStyle w:val="PreformattedText"/>
        <w:shd w:val="clear" w:color="auto" w:fill="FFFFFF"/>
        <w:spacing w:before="0" w:after="283"/>
        <w:rPr>
          <w:color w:val="000000"/>
        </w:rPr>
      </w:pPr>
      <w:r>
        <w:rPr>
          <w:rFonts w:ascii="Arial" w:hAnsi="Arial"/>
          <w:sz w:val="22"/>
          <w:szCs w:val="22"/>
        </w:rPr>
        <w:t>Now, we calculate the similarity matrix for this iris community outside of Morty and then supply this matrix to Morty.</w:t>
      </w:r>
    </w:p>
    <w:p>
      <w:pPr>
        <w:pStyle w:val="PreformattedText"/>
        <w:shd w:val="clear" w:color="auto" w:fill="FFFFFF"/>
        <w:spacing w:before="0" w:after="283"/>
        <w:rPr>
          <w:color w:val="000000"/>
        </w:rPr>
      </w:pPr>
      <w:r>
        <w:rPr>
          <w:rFonts w:ascii="Courier New" w:hAnsi="Courier New"/>
          <w:color w:val="000000"/>
        </w:rPr>
        <w:t xml:space="preserve">similarity_matrix_input </w:t>
      </w:r>
      <w:r>
        <w:rPr>
          <w:rFonts w:ascii="Courier New" w:hAnsi="Courier New"/>
          <w:color w:val="808030"/>
        </w:rPr>
        <w:t>=</w:t>
      </w:r>
      <w:r>
        <w:rPr>
          <w:rFonts w:ascii="Courier New" w:hAnsi="Courier New"/>
          <w:color w:val="000000"/>
        </w:rPr>
        <w:t xml:space="preserve"> get_euclidean_distance</w:t>
      </w:r>
      <w:r>
        <w:rPr>
          <w:rFonts w:ascii="Courier New" w:hAnsi="Courier New"/>
          <w:color w:val="808030"/>
        </w:rPr>
        <w:t>(</w:t>
      </w:r>
      <w:r>
        <w:rPr>
          <w:rFonts w:ascii="Courier New" w:hAnsi="Courier New"/>
          <w:color w:val="000000"/>
        </w:rPr>
        <w:t>iris_input_list</w:t>
      </w:r>
      <w:r>
        <w:rPr>
          <w:rFonts w:ascii="Courier New" w:hAnsi="Courier New"/>
          <w:color w:val="808030"/>
        </w:rPr>
        <w:t>)</w:t>
        <w:br/>
      </w:r>
      <w:r>
        <w:rPr>
          <w:rFonts w:ascii="Courier New" w:hAnsi="Courier New"/>
          <w:color w:val="000000"/>
        </w:rPr>
        <w:t>np</w:t>
      </w:r>
      <w:r>
        <w:rPr>
          <w:rFonts w:ascii="Courier New" w:hAnsi="Courier New"/>
          <w:color w:val="808030"/>
        </w:rPr>
        <w:t>.</w:t>
      </w:r>
      <w:r>
        <w:rPr>
          <w:rFonts w:ascii="Courier New" w:hAnsi="Courier New"/>
          <w:color w:val="000000"/>
        </w:rPr>
        <w:t>save</w:t>
      </w:r>
      <w:r>
        <w:rPr>
          <w:rFonts w:ascii="Courier New" w:hAnsi="Courier New"/>
          <w:color w:val="808030"/>
        </w:rPr>
        <w:t>(</w:t>
      </w:r>
      <w:r>
        <w:rPr>
          <w:rFonts w:ascii="Courier New" w:hAnsi="Courier New"/>
          <w:color w:val="0000E6"/>
        </w:rPr>
        <w:t>"Examples/similarity_matrix_input.npy"</w:t>
      </w:r>
      <w:r>
        <w:rPr>
          <w:rFonts w:ascii="Courier New" w:hAnsi="Courier New"/>
          <w:color w:val="808030"/>
        </w:rPr>
        <w:t>,</w:t>
      </w:r>
      <w:r>
        <w:rPr>
          <w:rFonts w:ascii="Courier New" w:hAnsi="Courier New"/>
          <w:color w:val="000000"/>
        </w:rPr>
        <w:t xml:space="preserve"> similarity_matrix_input</w:t>
      </w:r>
      <w:r>
        <w:rPr>
          <w:rFonts w:ascii="Courier New" w:hAnsi="Courier New"/>
          <w:color w:val="808030"/>
        </w:rPr>
        <w:t>)</w:t>
      </w:r>
    </w:p>
    <w:p>
      <w:pPr>
        <w:pStyle w:val="PreformattedText"/>
        <w:shd w:val="clear" w:color="auto" w:fill="FFFFFF"/>
        <w:spacing w:before="0" w:after="283"/>
        <w:rPr>
          <w:color w:val="000000"/>
        </w:rPr>
      </w:pPr>
      <w:ins w:id="221" w:author="Ramy Arnaout" w:date="2020-08-18T17:30:00Z">
        <w:r>
          <w:rPr>
            <w:rFonts w:ascii="Arial" w:hAnsi="Arial"/>
            <w:color w:val="000000"/>
            <w:sz w:val="22"/>
            <w:szCs w:val="22"/>
          </w:rPr>
          <w:t>C</w:t>
        </w:r>
      </w:ins>
      <w:del w:id="222"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rPr>
        <w:t>python3 morty</w:t>
      </w:r>
      <w:r>
        <w:rPr>
          <w:rFonts w:ascii="Courier New" w:hAnsi="Courier New"/>
          <w:color w:val="808030"/>
        </w:rPr>
        <w:t>.</w:t>
      </w:r>
      <w:r>
        <w:rPr>
          <w:rFonts w:ascii="Courier New" w:hAnsi="Courier New"/>
        </w:rPr>
        <w:t xml:space="preserve">py </w:t>
      </w:r>
      <w:r>
        <w:rPr>
          <w:rFonts w:ascii="Courier New" w:hAnsi="Courier New"/>
          <w:color w:val="44AADD"/>
        </w:rPr>
        <w:t>-</w:t>
      </w:r>
      <w:r>
        <w:rPr>
          <w:rFonts w:ascii="Courier New" w:hAnsi="Courier New"/>
        </w:rPr>
        <w:t xml:space="preserve">cn </w:t>
      </w:r>
      <w:r>
        <w:rPr>
          <w:rFonts w:ascii="Courier New" w:hAnsi="Courier New"/>
          <w:color w:val="0000E6"/>
        </w:rPr>
        <w:t>"iris_input"</w:t>
      </w:r>
      <w:r>
        <w:rPr>
          <w:rFonts w:ascii="Courier New" w:hAnsi="Courier New"/>
        </w:rPr>
        <w:t xml:space="preserve"> </w:t>
      </w:r>
      <w:r>
        <w:rPr>
          <w:rFonts w:ascii="Courier New" w:hAnsi="Courier New"/>
          <w:color w:val="44AADD"/>
        </w:rPr>
        <w:t>-</w:t>
      </w:r>
      <w:r>
        <w:rPr>
          <w:rFonts w:ascii="Courier New" w:hAnsi="Courier New"/>
        </w:rPr>
        <w:t xml:space="preserve">mo alpha </w:t>
      </w:r>
      <w:r>
        <w:rPr>
          <w:rFonts w:ascii="Courier New" w:hAnsi="Courier New"/>
          <w:color w:val="44AADD"/>
        </w:rPr>
        <w:t>-</w:t>
      </w:r>
      <w:r>
        <w:rPr>
          <w:rFonts w:ascii="Courier New" w:hAnsi="Courier New"/>
          <w:b/>
          <w:color w:val="800000"/>
        </w:rPr>
        <w:t>if</w:t>
      </w:r>
      <w:r>
        <w:rPr>
          <w:rFonts w:ascii="Courier New" w:hAnsi="Courier New"/>
        </w:rPr>
        <w:t xml:space="preserve">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qs </w:t>
      </w:r>
      <w:r>
        <w:rPr>
          <w:rFonts w:ascii="Courier New" w:hAnsi="Courier New"/>
          <w:color w:val="0000E6"/>
        </w:rPr>
        <w:t>"[0., 1., 2., inf]"</w:t>
      </w:r>
      <w:r>
        <w:rPr>
          <w:rFonts w:ascii="Courier New" w:hAnsi="Courier New"/>
        </w:rPr>
        <w:t xml:space="preserve"> </w:t>
      </w:r>
      <w:r>
        <w:rPr>
          <w:rFonts w:ascii="Courier New" w:hAnsi="Courier New"/>
          <w:color w:val="44AADD"/>
        </w:rPr>
        <w:t>-</w:t>
      </w:r>
      <w:r>
        <w:rPr>
          <w:rFonts w:ascii="Courier New" w:hAnsi="Courier New"/>
        </w:rPr>
        <w:t xml:space="preserve">rf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Z </w:t>
      </w:r>
      <w:r>
        <w:rPr>
          <w:rFonts w:ascii="Courier New" w:hAnsi="Courier New"/>
          <w:color w:val="0000E6"/>
        </w:rPr>
        <w:t>"Examples/similarity_matrix_input.npy"</w:t>
      </w:r>
      <w:r>
        <w:rPr>
          <w:rFonts w:ascii="Courier New" w:hAnsi="Courier New"/>
        </w:rPr>
        <w:t xml:space="preserve"> </w:t>
      </w:r>
      <w:r>
        <w:rPr>
          <w:rFonts w:ascii="Courier New" w:hAnsi="Courier New"/>
          <w:color w:val="44AADD"/>
        </w:rPr>
        <w:t>-</w:t>
      </w:r>
      <w:r>
        <w:rPr>
          <w:rFonts w:ascii="Courier New" w:hAnsi="Courier New"/>
        </w:rPr>
        <w:t xml:space="preserve">uq </w:t>
      </w:r>
      <w:r>
        <w:rPr>
          <w:rFonts w:ascii="Courier New" w:hAnsi="Courier New"/>
          <w:color w:val="0000E6"/>
        </w:rPr>
        <w:t>"Examples/iris_input_uniq_species.txt"</w:t>
      </w:r>
      <w:r>
        <w:rPr>
          <w:rFonts w:ascii="Courier New" w:hAnsi="Courier New"/>
        </w:rPr>
        <w:t xml:space="preserve"> </w:t>
      </w:r>
      <w:r>
        <w:rPr>
          <w:rFonts w:ascii="Courier New" w:hAnsi="Courier New"/>
          <w:color w:val="44AADD"/>
        </w:rPr>
        <w:t>--</w:t>
      </w:r>
      <w:r>
        <w:rPr>
          <w:rFonts w:ascii="Courier New" w:hAnsi="Courier New"/>
        </w:rPr>
        <w:t xml:space="preserve">master_output_dir </w:t>
      </w:r>
      <w:r>
        <w:rPr>
          <w:rFonts w:ascii="Courier New" w:hAnsi="Courier New"/>
          <w:color w:val="0000E6"/>
        </w:rPr>
        <w:t>"Examples"</w:t>
        <w:br/>
        <w:br/>
      </w:r>
      <w:ins w:id="223" w:author="Ramy Arnaout" w:date="2020-08-18T17:30:00Z">
        <w:r>
          <w:rPr>
            <w:rFonts w:ascii="Arial" w:hAnsi="Arial"/>
            <w:color w:val="000000"/>
            <w:sz w:val="22"/>
            <w:szCs w:val="22"/>
          </w:rPr>
          <w:t>S</w:t>
        </w:r>
      </w:ins>
      <w:del w:id="224" w:author="Ramy Arnaout" w:date="2020-08-18T17:30:00Z">
        <w:r>
          <w:rPr>
            <w:rFonts w:ascii="Arial" w:hAnsi="Arial"/>
            <w:color w:val="000000"/>
            <w:sz w:val="22"/>
            <w:szCs w:val="22"/>
          </w:rPr>
          <w:delText>s</w:delText>
        </w:r>
      </w:del>
      <w:r>
        <w:rPr>
          <w:rFonts w:ascii="Arial" w:hAnsi="Arial"/>
          <w:color w:val="000000"/>
          <w:sz w:val="22"/>
          <w:szCs w:val="22"/>
        </w:rPr>
        <w:t>creen output:</w:t>
        <w:br/>
      </w:r>
      <w:r>
        <w:rPr>
          <w:rFonts w:ascii="Courier New" w:hAnsi="Courier New"/>
          <w:color w:val="009797"/>
        </w:rPr>
        <w:t>2020-08-14</w:t>
      </w:r>
      <w:r>
        <w:rPr>
          <w:rFonts w:ascii="Courier New" w:hAnsi="Courier New"/>
          <w:color w:val="8745A0"/>
        </w:rPr>
        <w:t xml:space="preserve"> 10:43:54</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YYphl</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pPr>
      <w:r>
        <w:rPr>
          <w:rFonts w:ascii="Courier New" w:hAnsi="Courier New"/>
          <w:color w:val="000000"/>
        </w:rPr>
        <w:t>Note: U</w:t>
      </w:r>
      <w:r>
        <w:rPr>
          <w:rFonts w:eastAsia="游明朝" w:ascii="Courier New" w:hAnsi="Courier New" w:eastAsiaTheme="minorEastAsia"/>
        </w:rPr>
        <w:t>sing user-generated similarity matrix.</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You have chosen to use a user</w:t>
      </w:r>
      <w:r>
        <w:rPr>
          <w:rFonts w:ascii="Courier New" w:hAnsi="Courier New"/>
          <w:color w:val="808030"/>
        </w:rPr>
        <w:t>-</w:t>
      </w:r>
      <w:r>
        <w:rPr>
          <w:rFonts w:ascii="Courier New" w:hAnsi="Courier New"/>
          <w:color w:val="000000"/>
        </w:rPr>
        <w:t>generated similarity matrix</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User</w:t>
      </w:r>
      <w:r>
        <w:rPr>
          <w:rFonts w:ascii="Courier New" w:hAnsi="Courier New"/>
          <w:color w:val="808030"/>
        </w:rPr>
        <w:t>-</w:t>
      </w:r>
      <w:r>
        <w:rPr>
          <w:rFonts w:ascii="Courier New" w:hAnsi="Courier New"/>
          <w:color w:val="000000"/>
        </w:rPr>
        <w:t>generated similarity matrix file</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similarity</w:t>
      </w:r>
      <w:r>
        <w:rPr>
          <w:rFonts w:ascii="Courier New" w:hAnsi="Courier New"/>
          <w:color w:val="808030"/>
        </w:rPr>
        <w:t>_</w:t>
      </w:r>
      <w:r>
        <w:rPr>
          <w:rFonts w:ascii="Courier New" w:hAnsi="Courier New"/>
          <w:color w:val="000000"/>
        </w:rPr>
        <w:t>matrix</w:t>
      </w:r>
      <w:r>
        <w:rPr>
          <w:rFonts w:ascii="Courier New" w:hAnsi="Courier New"/>
          <w:color w:val="808030"/>
        </w:rPr>
        <w:t>_</w:t>
      </w:r>
      <w:r>
        <w:rPr>
          <w:rFonts w:ascii="Courier New" w:hAnsi="Courier New"/>
          <w:color w:val="000000"/>
        </w:rPr>
        <w:t>input</w:t>
      </w:r>
      <w:r>
        <w:rPr>
          <w:rFonts w:ascii="Courier New" w:hAnsi="Courier New"/>
          <w:color w:val="008C00"/>
        </w:rPr>
        <w:t>.</w:t>
      </w:r>
      <w:r>
        <w:rPr>
          <w:rFonts w:ascii="Courier New" w:hAnsi="Courier New"/>
          <w:color w:val="000000"/>
        </w:rPr>
        <w:t>npy</w:t>
      </w:r>
    </w:p>
    <w:p>
      <w:pPr>
        <w:pStyle w:val="PreformattedText"/>
        <w:shd w:val="clear" w:color="auto" w:fill="FFFFFF"/>
        <w:rPr>
          <w:rFonts w:ascii="Courier New" w:hAnsi="Courier New"/>
          <w:color w:val="000000"/>
        </w:rPr>
      </w:pPr>
      <w:r>
        <w:rPr>
          <w:rFonts w:ascii="Courier New" w:hAnsi="Courier New"/>
          <w:color w:val="000000"/>
        </w:rPr>
        <w:t>User</w:t>
      </w:r>
      <w:r>
        <w:rPr>
          <w:rFonts w:ascii="Courier New" w:hAnsi="Courier New"/>
          <w:color w:val="808030"/>
        </w:rPr>
        <w:t>-</w:t>
      </w:r>
      <w:r>
        <w:rPr>
          <w:rFonts w:ascii="Courier New" w:hAnsi="Courier New"/>
          <w:color w:val="000000"/>
        </w:rPr>
        <w:t>generated unique species order file</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uniq</w:t>
      </w:r>
      <w:r>
        <w:rPr>
          <w:rFonts w:ascii="Courier New" w:hAnsi="Courier New"/>
          <w:color w:val="808030"/>
        </w:rPr>
        <w:t>_</w:t>
      </w:r>
      <w:r>
        <w:rPr>
          <w:rFonts w:ascii="Courier New" w:hAnsi="Courier New"/>
          <w:color w:val="000000"/>
        </w:rPr>
        <w:t>species</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color w:val="000000"/>
        </w:rPr>
      </w:pPr>
      <w:r>
        <w:rPr>
          <w:rFonts w:ascii="Courier New" w:hAnsi="Courier New"/>
          <w:color w:val="000000"/>
        </w:rPr>
        <w:t>Output for run YYphl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10:43:55</w:t>
      </w:r>
    </w:p>
    <w:p>
      <w:pPr>
        <w:pStyle w:val="PreformattedText"/>
        <w:shd w:val="clear" w:color="auto" w:fill="FFFFFF"/>
        <w:spacing w:before="0" w:after="283"/>
        <w:rPr>
          <w:color w:val="000000"/>
        </w:rPr>
      </w:pPr>
      <w:r>
        <w:rPr>
          <w:rFonts w:ascii="Arial" w:hAnsi="Arial"/>
          <w:color w:val="000000"/>
          <w:sz w:val="22"/>
          <w:szCs w:val="22"/>
        </w:rPr>
        <w:t>Access the results in the output file.</w:t>
        <w:br/>
        <w:br/>
      </w:r>
      <w:ins w:id="225" w:author="Ramy Arnaout" w:date="2020-08-18T17:30:00Z">
        <w:r>
          <w:rPr>
            <w:rFonts w:ascii="Arial" w:hAnsi="Arial"/>
            <w:color w:val="000000"/>
            <w:sz w:val="22"/>
            <w:szCs w:val="22"/>
          </w:rPr>
          <w:t>C</w:t>
        </w:r>
      </w:ins>
      <w:del w:id="226" w:author="Ramy Arnaout" w:date="2020-08-18T17:30: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grep YYphl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 xml:space="preserve">txt </w:t>
      </w:r>
    </w:p>
    <w:p>
      <w:pPr>
        <w:pStyle w:val="PreformattedText"/>
        <w:shd w:val="clear" w:color="auto" w:fill="FFFFFF"/>
        <w:spacing w:before="0" w:after="283"/>
        <w:rPr/>
      </w:pPr>
      <w:ins w:id="227" w:author="Ramy Arnaout" w:date="2020-08-18T17:30:00Z">
        <w:r>
          <w:rPr>
            <w:rFonts w:ascii="Arial" w:hAnsi="Arial"/>
            <w:color w:val="000000"/>
            <w:sz w:val="22"/>
            <w:szCs w:val="22"/>
          </w:rPr>
          <w:t>S</w:t>
        </w:r>
      </w:ins>
      <w:del w:id="228" w:author="Ramy Arnaout" w:date="2020-08-18T17:30:00Z">
        <w:r>
          <w:rPr>
            <w:rFonts w:ascii="Arial" w:hAnsi="Arial"/>
            <w:color w:val="000000"/>
            <w:sz w:val="22"/>
            <w:szCs w:val="22"/>
          </w:rPr>
          <w:delText>s</w:delText>
        </w:r>
      </w:del>
      <w:r>
        <w:rPr>
          <w:rFonts w:ascii="Arial" w:hAnsi="Arial"/>
          <w:color w:val="000000"/>
          <w:sz w:val="22"/>
          <w:szCs w:val="22"/>
        </w:rPr>
        <w:t>creen output:</w:t>
        <w:br/>
      </w:r>
      <w:r>
        <w:rPr>
          <w:rFonts w:ascii="Courier New" w:hAnsi="Courier New"/>
          <w:color w:val="000000"/>
        </w:rPr>
        <w:t>YYphl   alpha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9.070e-01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8.883e-01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8.677e-01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4.422e-01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10:43:54</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000000"/>
        </w:rPr>
        <w:t xml:space="preserve">mo alpha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w:t>
      </w:r>
      <w:r>
        <w:rPr>
          <w:rFonts w:ascii="Courier New" w:hAnsi="Courier New"/>
          <w:color w:val="808030"/>
        </w:rPr>
        <w:t>.,</w:t>
      </w:r>
      <w:r>
        <w:rPr>
          <w:rFonts w:ascii="Courier New" w:hAnsi="Courier New"/>
          <w:color w:val="000000"/>
        </w:rPr>
        <w:t xml:space="preserve"> </w:t>
      </w:r>
      <w:r>
        <w:rPr>
          <w:rFonts w:ascii="Courier New" w:hAnsi="Courier New"/>
          <w:color w:val="008C00"/>
        </w:rPr>
        <w:t>1</w:t>
      </w:r>
      <w:r>
        <w:rPr>
          <w:rFonts w:ascii="Courier New" w:hAnsi="Courier New"/>
          <w:color w:val="808030"/>
        </w:rPr>
        <w:t>.,</w:t>
      </w:r>
      <w:r>
        <w:rPr>
          <w:rFonts w:ascii="Courier New" w:hAnsi="Courier New"/>
          <w:color w:val="000000"/>
        </w:rPr>
        <w:t xml:space="preserve"> </w:t>
      </w:r>
      <w:r>
        <w:rPr>
          <w:rFonts w:ascii="Courier New" w:hAnsi="Courier New"/>
          <w:color w:val="008C00"/>
        </w:rPr>
        <w:t>2</w:t>
      </w:r>
      <w:r>
        <w:rPr>
          <w:rFonts w:ascii="Courier New" w:hAnsi="Courier New"/>
          <w:color w:val="808030"/>
        </w:rPr>
        <w:t>.,</w:t>
      </w:r>
      <w:r>
        <w:rPr>
          <w:rFonts w:ascii="Courier New" w:hAnsi="Courier New"/>
          <w:color w:val="000000"/>
        </w:rPr>
        <w:t xml:space="preserve"> inf</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rf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Z Examples</w:t>
      </w:r>
      <w:r>
        <w:rPr>
          <w:rFonts w:ascii="Courier New" w:hAnsi="Courier New"/>
          <w:color w:val="808030"/>
        </w:rPr>
        <w:t>/</w:t>
      </w:r>
      <w:r>
        <w:rPr>
          <w:rFonts w:ascii="Courier New" w:hAnsi="Courier New"/>
          <w:color w:val="000000"/>
        </w:rPr>
        <w:t>similarity</w:t>
      </w:r>
      <w:r>
        <w:rPr>
          <w:rFonts w:ascii="Courier New" w:hAnsi="Courier New"/>
          <w:color w:val="808030"/>
        </w:rPr>
        <w:t>_</w:t>
      </w:r>
      <w:r>
        <w:rPr>
          <w:rFonts w:ascii="Courier New" w:hAnsi="Courier New"/>
          <w:color w:val="000000"/>
        </w:rPr>
        <w:t>matrix</w:t>
      </w:r>
      <w:r>
        <w:rPr>
          <w:rFonts w:ascii="Courier New" w:hAnsi="Courier New"/>
          <w:color w:val="808030"/>
        </w:rPr>
        <w:t>_</w:t>
      </w:r>
      <w:r>
        <w:rPr>
          <w:rFonts w:ascii="Courier New" w:hAnsi="Courier New"/>
          <w:color w:val="000000"/>
        </w:rPr>
        <w:t>input</w:t>
      </w:r>
      <w:r>
        <w:rPr>
          <w:rFonts w:ascii="Courier New" w:hAnsi="Courier New"/>
          <w:color w:val="008C00"/>
        </w:rPr>
        <w:t>.</w:t>
      </w:r>
      <w:r>
        <w:rPr>
          <w:rFonts w:ascii="Courier New" w:hAnsi="Courier New"/>
          <w:color w:val="000000"/>
        </w:rPr>
        <w:t xml:space="preserve">npy </w:t>
      </w:r>
      <w:r>
        <w:rPr>
          <w:rFonts w:ascii="Courier New" w:hAnsi="Courier New"/>
          <w:color w:val="808030"/>
        </w:rPr>
        <w:t>-</w:t>
      </w:r>
      <w:r>
        <w:rPr>
          <w:rFonts w:ascii="Courier New" w:hAnsi="Courier New"/>
          <w:color w:val="000000"/>
        </w:rPr>
        <w:t>uq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uniq</w:t>
      </w:r>
      <w:r>
        <w:rPr>
          <w:rFonts w:ascii="Courier New" w:hAnsi="Courier New"/>
          <w:color w:val="808030"/>
        </w:rPr>
        <w:t>_</w:t>
      </w:r>
      <w:r>
        <w:rPr>
          <w:rFonts w:ascii="Courier New" w:hAnsi="Courier New"/>
          <w:color w:val="000000"/>
        </w:rPr>
        <w:t>species</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br/>
        <w:br/>
      </w:r>
      <w:r>
        <w:rPr>
          <w:rFonts w:ascii="Arial" w:hAnsi="Arial"/>
          <w:i/>
          <w:iCs/>
          <w:color w:val="000000"/>
          <w:sz w:val="22"/>
          <w:szCs w:val="22"/>
        </w:rPr>
        <w:t>3.4.2.2. Calculating similarity matrix on the fly (user-defined similarity function)</w:t>
      </w:r>
    </w:p>
    <w:p>
      <w:pPr>
        <w:pStyle w:val="PreformattedText"/>
        <w:shd w:val="clear" w:color="auto" w:fill="FFFFFF"/>
        <w:spacing w:before="0" w:after="283"/>
        <w:rPr>
          <w:sz w:val="22"/>
          <w:szCs w:val="22"/>
        </w:rPr>
      </w:pPr>
      <w:r>
        <w:rPr>
          <w:rFonts w:ascii="Arial" w:hAnsi="Arial"/>
          <w:color w:val="000000"/>
          <w:sz w:val="22"/>
          <w:szCs w:val="22"/>
          <w:rPrChange w:id="0" w:author="Ramy Arnaout" w:date="2020-08-18T17:30:00Z"/>
        </w:rPr>
        <w:t>Now we repeat this calculation, but instead of supplying Morty with the similarity matrix, we point Morty to the function and let it calculate this matrix in real time.</w:t>
      </w:r>
    </w:p>
    <w:p>
      <w:pPr>
        <w:pStyle w:val="PreformattedText"/>
        <w:shd w:val="clear" w:color="auto" w:fill="FFFFFF"/>
        <w:pPrChange w:id="0" w:author="Ramy Arnaout" w:date="2020-08-18T17:31:00Z">
          <w:pPr>
            <w:pStyle w:val="PreformattedText"/>
            <w:spacing w:before="0" w:after="283"/>
            <w:shd w:val="clear" w:color="auto" w:fill="FFFFFF"/>
          </w:pPr>
        </w:pPrChange>
        <w:rPr>
          <w:rFonts w:ascii="Arial" w:hAnsi="Arial" w:cs="Arial"/>
          <w:sz w:val="22"/>
          <w:szCs w:val="22"/>
          <w:del w:id="232" w:author="Ramy Arnaout" w:date="2020-08-18T17:31:00Z"/>
        </w:rPr>
      </w:pPr>
      <w:r>
        <w:rPr>
          <w:rFonts w:ascii="Arial" w:hAnsi="Arial"/>
          <w:sz w:val="22"/>
          <w:szCs w:val="22"/>
        </w:rPr>
        <w:t>C</w:t>
      </w:r>
      <w:del w:id="230" w:author="Ramy Arnaout" w:date="2020-08-18T17:30:00Z">
        <w:r>
          <w:rPr>
            <w:rFonts w:ascii="Arial" w:hAnsi="Arial"/>
            <w:sz w:val="22"/>
            <w:szCs w:val="22"/>
          </w:rPr>
          <w:delText>c</w:delText>
        </w:r>
      </w:del>
      <w:r>
        <w:rPr>
          <w:rFonts w:ascii="Arial" w:hAnsi="Arial"/>
          <w:sz w:val="22"/>
          <w:szCs w:val="22"/>
        </w:rPr>
        <w:t>ommand:</w:t>
      </w:r>
      <w:r>
        <w:rPr>
          <w:rFonts w:ascii="Courier New" w:hAnsi="Courier New"/>
        </w:rPr>
        <w:br/>
        <w:t>python3 morty</w:t>
      </w:r>
      <w:r>
        <w:rPr>
          <w:rFonts w:ascii="Courier New" w:hAnsi="Courier New"/>
          <w:color w:val="808030"/>
        </w:rPr>
        <w:t>.</w:t>
      </w:r>
      <w:r>
        <w:rPr>
          <w:rFonts w:ascii="Courier New" w:hAnsi="Courier New"/>
        </w:rPr>
        <w:t xml:space="preserve">py </w:t>
      </w:r>
      <w:r>
        <w:rPr>
          <w:rFonts w:ascii="Courier New" w:hAnsi="Courier New"/>
          <w:color w:val="44AADD"/>
        </w:rPr>
        <w:t>-</w:t>
      </w:r>
      <w:r>
        <w:rPr>
          <w:rFonts w:ascii="Courier New" w:hAnsi="Courier New"/>
        </w:rPr>
        <w:t xml:space="preserve">cn </w:t>
      </w:r>
      <w:r>
        <w:rPr>
          <w:rFonts w:ascii="Courier New" w:hAnsi="Courier New"/>
          <w:color w:val="0000E6"/>
        </w:rPr>
        <w:t>"iris_input"</w:t>
      </w:r>
      <w:r>
        <w:rPr>
          <w:rFonts w:ascii="Courier New" w:hAnsi="Courier New"/>
        </w:rPr>
        <w:t xml:space="preserve"> </w:t>
      </w:r>
      <w:r>
        <w:rPr>
          <w:rFonts w:ascii="Courier New" w:hAnsi="Courier New"/>
          <w:color w:val="44AADD"/>
        </w:rPr>
        <w:t>-</w:t>
      </w:r>
      <w:r>
        <w:rPr>
          <w:rFonts w:ascii="Courier New" w:hAnsi="Courier New"/>
        </w:rPr>
        <w:t xml:space="preserve">mo alpha </w:t>
      </w:r>
      <w:r>
        <w:rPr>
          <w:rFonts w:ascii="Courier New" w:hAnsi="Courier New"/>
          <w:color w:val="44AADD"/>
        </w:rPr>
        <w:t>-</w:t>
      </w:r>
      <w:r>
        <w:rPr>
          <w:rFonts w:ascii="Courier New" w:hAnsi="Courier New"/>
          <w:b/>
          <w:color w:val="800000"/>
        </w:rPr>
        <w:t>if</w:t>
      </w:r>
      <w:r>
        <w:rPr>
          <w:rFonts w:ascii="Courier New" w:hAnsi="Courier New"/>
        </w:rPr>
        <w:t xml:space="preserve"> </w:t>
      </w:r>
      <w:r>
        <w:rPr>
          <w:rFonts w:ascii="Courier New" w:hAnsi="Courier New"/>
          <w:color w:val="0000E6"/>
        </w:rPr>
        <w:t>"Examples/iris_input_species_to_count.txt"</w:t>
      </w:r>
      <w:r>
        <w:rPr>
          <w:rFonts w:ascii="Courier New" w:hAnsi="Courier New"/>
        </w:rPr>
        <w:t xml:space="preserve"> </w:t>
      </w:r>
      <w:r>
        <w:rPr>
          <w:rFonts w:ascii="Courier New" w:hAnsi="Courier New"/>
          <w:color w:val="44AADD"/>
        </w:rPr>
        <w:t>-</w:t>
      </w:r>
      <w:r>
        <w:rPr>
          <w:rFonts w:ascii="Courier New" w:hAnsi="Courier New"/>
        </w:rPr>
        <w:t xml:space="preserve">qs </w:t>
      </w:r>
      <w:r>
        <w:rPr>
          <w:rFonts w:ascii="Courier New" w:hAnsi="Courier New"/>
          <w:color w:val="0000E6"/>
        </w:rPr>
        <w:t>"[0., 1., 2., inf]"</w:t>
      </w:r>
      <w:r>
        <w:rPr>
          <w:rFonts w:ascii="Courier New" w:hAnsi="Courier New"/>
        </w:rPr>
        <w:t xml:space="preserve"> </w:t>
      </w:r>
      <w:r>
        <w:rPr>
          <w:rFonts w:ascii="Courier New" w:hAnsi="Courier New"/>
          <w:color w:val="44AADD"/>
        </w:rPr>
        <w:t>-</w:t>
      </w:r>
      <w:r>
        <w:rPr>
          <w:rFonts w:ascii="Courier New" w:hAnsi="Courier New"/>
        </w:rPr>
        <w:t xml:space="preserve">rf </w:t>
      </w:r>
      <w:r>
        <w:rPr>
          <w:rFonts w:ascii="Courier New" w:hAnsi="Courier New"/>
          <w:color w:val="0000E6"/>
        </w:rPr>
        <w:t>"Examples/iris_input_species_to_count.txt"</w:t>
      </w:r>
      <w:r>
        <w:rPr>
          <w:rFonts w:ascii="Courier New" w:hAnsi="Courier New"/>
        </w:rPr>
        <w:t xml:space="preserve"> </w:t>
      </w:r>
      <w:r>
        <w:rPr>
          <w:rFonts w:ascii="Courier New" w:hAnsi="Courier New"/>
          <w:color w:val="0000E6"/>
        </w:rPr>
        <w:t>-ZF "get_euclidean_distance,Examples/euclidean_similarity.py"</w:t>
      </w:r>
      <w:r>
        <w:rPr>
          <w:rFonts w:ascii="Courier New" w:hAnsi="Courier New"/>
        </w:rPr>
        <w:t xml:space="preserve"> </w:t>
      </w:r>
      <w:r>
        <w:rPr>
          <w:rFonts w:ascii="Courier New" w:hAnsi="Courier New"/>
          <w:color w:val="44AADD"/>
        </w:rPr>
        <w:t>--</w:t>
      </w:r>
      <w:r>
        <w:rPr>
          <w:rFonts w:ascii="Courier New" w:hAnsi="Courier New"/>
        </w:rPr>
        <w:t xml:space="preserve">master_output_dir </w:t>
      </w:r>
      <w:r>
        <w:rPr>
          <w:rFonts w:ascii="Courier New" w:hAnsi="Courier New"/>
          <w:color w:val="0000E6"/>
        </w:rPr>
        <w:t>"Examples"</w:t>
        <w:br/>
        <w:br/>
      </w:r>
      <w:r>
        <w:rPr>
          <w:rFonts w:cs="Arial" w:ascii="Arial" w:hAnsi="Arial"/>
          <w:sz w:val="22"/>
          <w:szCs w:val="22"/>
          <w:rPrChange w:id="0" w:author="Ramy Arnaout" w:date="2020-08-18T17:31:00Z"/>
        </w:rPr>
        <w:t>screen output:</w:t>
      </w:r>
    </w:p>
    <w:p>
      <w:pPr>
        <w:pStyle w:val="PreformattedText"/>
        <w:shd w:val="clear" w:color="auto" w:fill="FFFFFF"/>
        <w:pPrChange w:id="0" w:author="Ramy Arnaout" w:date="2020-08-18T17:31:00Z">
          <w:pPr>
            <w:pStyle w:val="PreformattedText"/>
            <w:spacing w:before="0" w:after="283"/>
            <w:shd w:val="clear" w:color="auto" w:fill="FFFFFF"/>
          </w:pPr>
        </w:pPrChange>
        <w:rPr>
          <w:rFonts w:ascii="Arial" w:hAnsi="Arial" w:cs="Arial"/>
          <w:ins w:id="233" w:author="Ramy Arnaout" w:date="2020-08-18T17:31:00Z"/>
          <w:sz w:val="22"/>
          <w:szCs w:val="22"/>
        </w:rPr>
      </w:pPr>
      <w:r>
        <w:rPr>
          <w:rFonts w:cs="Arial" w:ascii="Arial" w:hAnsi="Arial"/>
          <w:sz w:val="22"/>
          <w:szCs w:val="22"/>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E6"/>
        </w:rPr>
        <w:t xml:space="preserve"> </w:t>
      </w:r>
      <w:r>
        <w:rPr>
          <w:rFonts w:ascii="Courier New" w:hAnsi="Courier New"/>
          <w:color w:val="8745A0"/>
        </w:rPr>
        <w:t>11:12:32</w:t>
      </w:r>
    </w:p>
    <w:p>
      <w:pPr>
        <w:pStyle w:val="PreformattedText"/>
        <w:shd w:val="clear" w:color="auto" w:fill="FFFFFF"/>
        <w:rPr>
          <w:rFonts w:ascii="Courier New" w:hAnsi="Courier New"/>
          <w:color w:val="000000"/>
        </w:rPr>
      </w:pPr>
      <w:r>
        <w:rPr>
          <w:rFonts w:ascii="Courier New" w:hAnsi="Courier New"/>
          <w:color w:val="000000"/>
        </w:rPr>
        <w:t>run</w:t>
      </w:r>
      <w:r>
        <w:rPr>
          <w:rFonts w:ascii="Courier New" w:hAnsi="Courier New"/>
          <w:color w:val="808030"/>
        </w:rPr>
        <w:t>_</w:t>
      </w:r>
      <w:r>
        <w:rPr>
          <w:rFonts w:ascii="Courier New" w:hAnsi="Courier New"/>
          <w:color w:val="000000"/>
        </w:rPr>
        <w:t>id</w:t>
      </w:r>
      <w:r>
        <w:rPr>
          <w:rFonts w:ascii="Courier New" w:hAnsi="Courier New"/>
          <w:color w:val="808030"/>
        </w:rPr>
        <w:t>:</w:t>
      </w:r>
      <w:r>
        <w:rPr>
          <w:rFonts w:ascii="Courier New" w:hAnsi="Courier New"/>
          <w:color w:val="000000"/>
        </w:rPr>
        <w:t xml:space="preserve"> h3xTD</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rPr>
          <w:rFonts w:ascii="Courier New" w:hAnsi="Courier New"/>
          <w:color w:val="000000"/>
        </w:rPr>
      </w:pPr>
      <w:r>
        <w:rPr>
          <w:rFonts w:ascii="Courier New" w:hAnsi="Courier New"/>
          <w:color w:val="000000"/>
        </w:rPr>
        <w:t>Similarity matrix will be generated by</w:t>
      </w:r>
      <w:r>
        <w:rPr>
          <w:rFonts w:ascii="Courier New" w:hAnsi="Courier New"/>
          <w:color w:val="808030"/>
        </w:rPr>
        <w:t>:</w:t>
      </w:r>
    </w:p>
    <w:p>
      <w:pPr>
        <w:pStyle w:val="PreformattedText"/>
        <w:shd w:val="clear" w:color="auto" w:fill="FFFFFF"/>
        <w:rPr>
          <w:rFonts w:ascii="Courier New" w:hAnsi="Courier New"/>
          <w:color w:val="000000"/>
        </w:rPr>
      </w:pPr>
      <w:r>
        <w:rPr>
          <w:rFonts w:ascii="Courier New" w:hAnsi="Courier New"/>
          <w:color w:val="000000"/>
        </w:rPr>
        <w:t>Function</w:t>
      </w:r>
      <w:r>
        <w:rPr>
          <w:rFonts w:ascii="Courier New" w:hAnsi="Courier New"/>
          <w:color w:val="808030"/>
        </w:rPr>
        <w:t>:</w:t>
      </w:r>
      <w:r>
        <w:rPr>
          <w:rFonts w:ascii="Courier New" w:hAnsi="Courier New"/>
          <w:color w:val="000000"/>
        </w:rPr>
        <w:t xml:space="preserve">       get</w:t>
      </w:r>
      <w:r>
        <w:rPr>
          <w:rFonts w:ascii="Courier New" w:hAnsi="Courier New"/>
          <w:color w:val="808030"/>
        </w:rPr>
        <w:t>_</w:t>
      </w:r>
      <w:r>
        <w:rPr>
          <w:rFonts w:ascii="Courier New" w:hAnsi="Courier New"/>
          <w:color w:val="000000"/>
        </w:rPr>
        <w:t>euclidean</w:t>
      </w:r>
      <w:r>
        <w:rPr>
          <w:rFonts w:ascii="Courier New" w:hAnsi="Courier New"/>
          <w:color w:val="808030"/>
        </w:rPr>
        <w:t>_</w:t>
      </w:r>
      <w:r>
        <w:rPr>
          <w:rFonts w:ascii="Courier New" w:hAnsi="Courier New"/>
          <w:color w:val="000000"/>
        </w:rPr>
        <w:t>distance</w:t>
      </w:r>
    </w:p>
    <w:p>
      <w:pPr>
        <w:pStyle w:val="PreformattedText"/>
        <w:shd w:val="clear" w:color="auto" w:fill="FFFFFF"/>
        <w:rPr>
          <w:rFonts w:ascii="Courier New" w:hAnsi="Courier New"/>
          <w:color w:val="000000"/>
        </w:rPr>
      </w:pPr>
      <w:r>
        <w:rPr>
          <w:rFonts w:ascii="Courier New" w:hAnsi="Courier New"/>
          <w:color w:val="000000"/>
        </w:rPr>
        <w:t>Imported from</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euclidean</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py</w:t>
      </w:r>
    </w:p>
    <w:p>
      <w:pPr>
        <w:pStyle w:val="PreformattedText"/>
        <w:shd w:val="clear" w:color="auto" w:fill="FFFFFF"/>
        <w:rPr>
          <w:rFonts w:ascii="Courier New" w:hAnsi="Courier New"/>
          <w:color w:val="000000"/>
        </w:rPr>
      </w:pPr>
      <w:r>
        <w:rPr>
          <w:rFonts w:ascii="Courier New" w:hAnsi="Courier New"/>
          <w:color w:val="000000"/>
        </w:rPr>
        <w:t>Output for run h3xTD written to</w:t>
      </w:r>
      <w:r>
        <w:rPr>
          <w:rFonts w:ascii="Courier New" w:hAnsi="Courier New"/>
          <w:color w:val="808030"/>
        </w:rPr>
        <w:t>:</w:t>
      </w:r>
      <w:r>
        <w:rPr>
          <w:rFonts w:ascii="Courier New" w:hAnsi="Courier New"/>
          <w:color w:val="000000"/>
        </w:rPr>
        <w:t xml:space="preserve">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p>
    <w:p>
      <w:pPr>
        <w:pStyle w:val="PreformattedText"/>
        <w:shd w:val="clear" w:color="auto" w:fill="FFFFFF"/>
        <w:rPr>
          <w:rFonts w:ascii="Courier New" w:hAnsi="Courier New"/>
        </w:rPr>
      </w:pPr>
      <w:r>
        <w:rPr>
          <w:rFonts w:ascii="Courier New" w:hAnsi="Courier New"/>
        </w:rPr>
      </w:r>
    </w:p>
    <w:p>
      <w:pPr>
        <w:pStyle w:val="PreformattedText"/>
        <w:shd w:val="clear" w:color="auto" w:fill="FFFFFF"/>
        <w:spacing w:before="0" w:after="283"/>
        <w:rPr>
          <w:rFonts w:ascii="Courier New" w:hAnsi="Courier New"/>
          <w:color w:val="000000"/>
        </w:rPr>
      </w:pPr>
      <w:r>
        <w:rPr>
          <w:rFonts w:ascii="Courier New" w:hAnsi="Courier New"/>
          <w:color w:val="009797"/>
        </w:rPr>
        <w:t>2020-08-14</w:t>
      </w:r>
      <w:r>
        <w:rPr>
          <w:rFonts w:ascii="Courier New" w:hAnsi="Courier New"/>
          <w:color w:val="000000"/>
        </w:rPr>
        <w:t xml:space="preserve"> </w:t>
      </w:r>
      <w:r>
        <w:rPr>
          <w:rFonts w:ascii="Courier New" w:hAnsi="Courier New"/>
          <w:color w:val="8745A0"/>
        </w:rPr>
        <w:t>11:12:34</w:t>
      </w:r>
    </w:p>
    <w:p>
      <w:pPr>
        <w:pStyle w:val="PreformattedText"/>
        <w:shd w:val="clear" w:color="auto" w:fill="FFFFFF"/>
        <w:spacing w:before="0" w:after="283"/>
        <w:rPr/>
      </w:pPr>
      <w:ins w:id="234" w:author="Ramy Arnaout" w:date="2020-08-18T17:31:00Z">
        <w:r>
          <w:rPr>
            <w:rFonts w:ascii="Arial" w:hAnsi="Arial"/>
            <w:color w:val="000000"/>
            <w:sz w:val="22"/>
            <w:szCs w:val="22"/>
          </w:rPr>
          <w:t>C</w:t>
        </w:r>
      </w:ins>
      <w:del w:id="235" w:author="Ramy Arnaout" w:date="2020-08-18T17:31:00Z">
        <w:r>
          <w:rPr>
            <w:rFonts w:ascii="Arial" w:hAnsi="Arial"/>
            <w:color w:val="000000"/>
            <w:sz w:val="22"/>
            <w:szCs w:val="22"/>
          </w:rPr>
          <w:delText>c</w:delText>
        </w:r>
      </w:del>
      <w:r>
        <w:rPr>
          <w:rFonts w:ascii="Arial" w:hAnsi="Arial"/>
          <w:color w:val="000000"/>
          <w:sz w:val="22"/>
          <w:szCs w:val="22"/>
        </w:rPr>
        <w:t>ommand:</w:t>
        <w:br/>
      </w:r>
      <w:r>
        <w:rPr>
          <w:rFonts w:ascii="Courier New" w:hAnsi="Courier New"/>
          <w:color w:val="000000"/>
        </w:rPr>
        <w:t>grep h3xTD Examples</w:t>
      </w:r>
      <w:r>
        <w:rPr>
          <w:rFonts w:ascii="Courier New" w:hAnsi="Courier New"/>
          <w:color w:val="808030"/>
        </w:rPr>
        <w:t>/</w:t>
      </w:r>
      <w:r>
        <w:rPr>
          <w:rFonts w:ascii="Courier New" w:hAnsi="Courier New"/>
          <w:color w:val="000000"/>
        </w:rPr>
        <w:t>alpha</w:t>
      </w:r>
      <w:r>
        <w:rPr>
          <w:rFonts w:ascii="Courier New" w:hAnsi="Courier New"/>
          <w:color w:val="808030"/>
        </w:rPr>
        <w:t>_</w:t>
      </w:r>
      <w:r>
        <w:rPr>
          <w:rFonts w:ascii="Courier New" w:hAnsi="Courier New"/>
          <w:color w:val="000000"/>
        </w:rPr>
        <w:t>diversity</w:t>
      </w:r>
      <w:r>
        <w:rPr>
          <w:rFonts w:ascii="Courier New" w:hAnsi="Courier New"/>
          <w:color w:val="808030"/>
        </w:rPr>
        <w:t>_</w:t>
      </w:r>
      <w:r>
        <w:rPr>
          <w:rFonts w:ascii="Courier New" w:hAnsi="Courier New"/>
          <w:color w:val="000000"/>
        </w:rPr>
        <w:t>master</w:t>
      </w:r>
      <w:r>
        <w:rPr>
          <w:rFonts w:ascii="Courier New" w:hAnsi="Courier New"/>
          <w:color w:val="808030"/>
        </w:rPr>
        <w:t>_</w:t>
      </w:r>
      <w:r>
        <w:rPr>
          <w:rFonts w:ascii="Courier New" w:hAnsi="Courier New"/>
          <w:color w:val="000000"/>
        </w:rPr>
        <w:t>file</w:t>
      </w:r>
      <w:r>
        <w:rPr>
          <w:rFonts w:ascii="Courier New" w:hAnsi="Courier New"/>
          <w:color w:val="008C00"/>
        </w:rPr>
        <w:t>.</w:t>
      </w:r>
      <w:r>
        <w:rPr>
          <w:rFonts w:ascii="Courier New" w:hAnsi="Courier New"/>
          <w:color w:val="000000"/>
        </w:rPr>
        <w:t>txt</w:t>
      </w:r>
      <w:r>
        <w:rPr>
          <w:color w:val="000000"/>
        </w:rPr>
        <w:br/>
        <w:br/>
      </w:r>
      <w:ins w:id="236" w:author="Ramy Arnaout" w:date="2020-08-18T17:31:00Z">
        <w:r>
          <w:rPr>
            <w:rFonts w:ascii="Arial" w:hAnsi="Arial"/>
            <w:color w:val="000000"/>
            <w:sz w:val="22"/>
            <w:szCs w:val="22"/>
          </w:rPr>
          <w:t>S</w:t>
        </w:r>
      </w:ins>
      <w:del w:id="237" w:author="Ramy Arnaout" w:date="2020-08-18T17:31:00Z">
        <w:r>
          <w:rPr>
            <w:rFonts w:ascii="Arial" w:hAnsi="Arial"/>
            <w:color w:val="000000"/>
            <w:sz w:val="22"/>
            <w:szCs w:val="22"/>
          </w:rPr>
          <w:delText>s</w:delText>
        </w:r>
      </w:del>
      <w:r>
        <w:rPr>
          <w:rFonts w:ascii="Arial" w:hAnsi="Arial"/>
          <w:color w:val="000000"/>
          <w:sz w:val="22"/>
          <w:szCs w:val="22"/>
        </w:rPr>
        <w:t>creen output:</w:t>
      </w:r>
      <w:r>
        <w:rPr>
          <w:color w:val="000000"/>
        </w:rPr>
        <w:br/>
      </w:r>
      <w:r>
        <w:rPr>
          <w:rFonts w:ascii="Courier New" w:hAnsi="Courier New"/>
          <w:color w:val="000000"/>
        </w:rPr>
        <w:t>h3xTD   alpha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800000"/>
        </w:rPr>
        <w:t>'</w:t>
      </w:r>
      <w:r>
        <w:rPr>
          <w:rFonts w:ascii="Courier New" w:hAnsi="Courier New"/>
          <w:color w:val="0000E6"/>
        </w:rPr>
        <w:t>0.0Ds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9.070e-01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8.883e-01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8.677e-01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infDs</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4.422e-01</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800000"/>
        </w:rPr>
        <w:t>'</w:t>
      </w:r>
      <w:r>
        <w:rPr>
          <w:rFonts w:ascii="Courier New" w:hAnsi="Courier New"/>
          <w:color w:val="0000E6"/>
        </w:rPr>
        <w:t>0.0D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1.0D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2.0D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infD</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800000"/>
        </w:rPr>
        <w:t>'</w:t>
      </w:r>
      <w:r>
        <w:rPr>
          <w:rFonts w:ascii="Courier New" w:hAnsi="Courier New"/>
          <w:color w:val="0000E6"/>
        </w:rPr>
        <w:t>6.075e+03</w:t>
      </w:r>
      <w:r>
        <w:rPr>
          <w:rFonts w:ascii="Courier New" w:hAnsi="Courier New"/>
          <w:color w:val="800000"/>
        </w:rPr>
        <w:t>'</w:t>
      </w:r>
      <w:r>
        <w:rPr>
          <w:rFonts w:ascii="Courier New" w:hAnsi="Courier New"/>
          <w:color w:val="808030"/>
        </w:rPr>
        <w:t>})</w:t>
      </w:r>
      <w:r>
        <w:rPr>
          <w:rFonts w:ascii="Courier New" w:hAnsi="Courier New"/>
          <w:color w:val="000000"/>
        </w:rPr>
        <w:t xml:space="preserve">        </w:t>
      </w:r>
      <w:r>
        <w:rPr>
          <w:rFonts w:ascii="Courier New" w:hAnsi="Courier New"/>
          <w:color w:val="009797"/>
        </w:rPr>
        <w:t>2020-08-14</w:t>
      </w:r>
      <w:r>
        <w:rPr>
          <w:rFonts w:ascii="Courier New" w:hAnsi="Courier New"/>
          <w:color w:val="000000"/>
        </w:rPr>
        <w:t xml:space="preserve"> </w:t>
      </w:r>
      <w:r>
        <w:rPr>
          <w:rFonts w:ascii="Courier New" w:hAnsi="Courier New"/>
          <w:color w:val="8745A0"/>
        </w:rPr>
        <w:t>11:12:32</w:t>
      </w:r>
      <w:r>
        <w:rPr>
          <w:rFonts w:ascii="Courier New" w:hAnsi="Courier New"/>
          <w:color w:val="000000"/>
        </w:rPr>
        <w:t xml:space="preserve">     python morty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cn iris</w:t>
      </w:r>
      <w:r>
        <w:rPr>
          <w:rFonts w:ascii="Courier New" w:hAnsi="Courier New"/>
          <w:color w:val="808030"/>
        </w:rPr>
        <w:t>_</w:t>
      </w:r>
      <w:r>
        <w:rPr>
          <w:rFonts w:ascii="Courier New" w:hAnsi="Courier New"/>
          <w:color w:val="000000"/>
        </w:rPr>
        <w:t xml:space="preserve">input </w:t>
      </w:r>
      <w:r>
        <w:rPr>
          <w:rFonts w:ascii="Courier New" w:hAnsi="Courier New"/>
          <w:color w:val="808030"/>
        </w:rPr>
        <w:t>-</w:t>
      </w:r>
      <w:r>
        <w:rPr>
          <w:rFonts w:ascii="Courier New" w:hAnsi="Courier New"/>
          <w:color w:val="000000"/>
        </w:rPr>
        <w:t xml:space="preserve">mo alpha </w:t>
      </w:r>
      <w:r>
        <w:rPr>
          <w:rFonts w:ascii="Courier New" w:hAnsi="Courier New"/>
          <w:color w:val="808030"/>
        </w:rPr>
        <w:t>-</w:t>
      </w:r>
      <w:r>
        <w:rPr>
          <w:rFonts w:ascii="Courier New" w:hAnsi="Courier New"/>
          <w:color w:val="000000"/>
        </w:rPr>
        <w:t>if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 xml:space="preserve">qs </w:t>
      </w:r>
      <w:r>
        <w:rPr>
          <w:rFonts w:ascii="Courier New" w:hAnsi="Courier New"/>
          <w:color w:val="808030"/>
        </w:rPr>
        <w:t>[</w:t>
      </w:r>
      <w:r>
        <w:rPr>
          <w:rFonts w:ascii="Courier New" w:hAnsi="Courier New"/>
          <w:color w:val="008C00"/>
        </w:rPr>
        <w:t>0</w:t>
      </w:r>
      <w:r>
        <w:rPr>
          <w:rFonts w:ascii="Courier New" w:hAnsi="Courier New"/>
          <w:color w:val="808030"/>
        </w:rPr>
        <w:t>.,</w:t>
      </w:r>
      <w:r>
        <w:rPr>
          <w:rFonts w:ascii="Courier New" w:hAnsi="Courier New"/>
          <w:color w:val="000000"/>
        </w:rPr>
        <w:t xml:space="preserve"> </w:t>
      </w:r>
      <w:r>
        <w:rPr>
          <w:rFonts w:ascii="Courier New" w:hAnsi="Courier New"/>
          <w:color w:val="008C00"/>
        </w:rPr>
        <w:t>1</w:t>
      </w:r>
      <w:r>
        <w:rPr>
          <w:rFonts w:ascii="Courier New" w:hAnsi="Courier New"/>
          <w:color w:val="808030"/>
        </w:rPr>
        <w:t>.,</w:t>
      </w:r>
      <w:r>
        <w:rPr>
          <w:rFonts w:ascii="Courier New" w:hAnsi="Courier New"/>
          <w:color w:val="000000"/>
        </w:rPr>
        <w:t xml:space="preserve"> </w:t>
      </w:r>
      <w:r>
        <w:rPr>
          <w:rFonts w:ascii="Courier New" w:hAnsi="Courier New"/>
          <w:color w:val="008C00"/>
        </w:rPr>
        <w:t>2</w:t>
      </w:r>
      <w:r>
        <w:rPr>
          <w:rFonts w:ascii="Courier New" w:hAnsi="Courier New"/>
          <w:color w:val="808030"/>
        </w:rPr>
        <w:t>.,</w:t>
      </w:r>
      <w:r>
        <w:rPr>
          <w:rFonts w:ascii="Courier New" w:hAnsi="Courier New"/>
          <w:color w:val="000000"/>
        </w:rPr>
        <w:t xml:space="preserve"> inf</w:t>
      </w:r>
      <w:r>
        <w:rPr>
          <w:rFonts w:ascii="Courier New" w:hAnsi="Courier New"/>
          <w:color w:val="808030"/>
        </w:rPr>
        <w:t>]</w:t>
      </w:r>
      <w:r>
        <w:rPr>
          <w:rFonts w:ascii="Courier New" w:hAnsi="Courier New"/>
          <w:color w:val="000000"/>
        </w:rPr>
        <w:t xml:space="preserve"> </w:t>
      </w:r>
      <w:r>
        <w:rPr>
          <w:rFonts w:ascii="Courier New" w:hAnsi="Courier New"/>
          <w:color w:val="808030"/>
        </w:rPr>
        <w:t>-</w:t>
      </w:r>
      <w:r>
        <w:rPr>
          <w:rFonts w:ascii="Courier New" w:hAnsi="Courier New"/>
          <w:color w:val="000000"/>
        </w:rPr>
        <w:t>rf Examples</w:t>
      </w:r>
      <w:r>
        <w:rPr>
          <w:rFonts w:ascii="Courier New" w:hAnsi="Courier New"/>
          <w:color w:val="808030"/>
        </w:rPr>
        <w:t>/</w:t>
      </w:r>
      <w:r>
        <w:rPr>
          <w:rFonts w:ascii="Courier New" w:hAnsi="Courier New"/>
          <w:color w:val="000000"/>
        </w:rPr>
        <w:t>iris</w:t>
      </w:r>
      <w:r>
        <w:rPr>
          <w:rFonts w:ascii="Courier New" w:hAnsi="Courier New"/>
          <w:color w:val="808030"/>
        </w:rPr>
        <w:t>_</w:t>
      </w:r>
      <w:r>
        <w:rPr>
          <w:rFonts w:ascii="Courier New" w:hAnsi="Courier New"/>
          <w:color w:val="000000"/>
        </w:rPr>
        <w:t>input</w:t>
      </w:r>
      <w:r>
        <w:rPr>
          <w:rFonts w:ascii="Courier New" w:hAnsi="Courier New"/>
          <w:color w:val="808030"/>
        </w:rPr>
        <w:t>_</w:t>
      </w:r>
      <w:r>
        <w:rPr>
          <w:rFonts w:ascii="Courier New" w:hAnsi="Courier New"/>
          <w:color w:val="000000"/>
        </w:rPr>
        <w:t>species</w:t>
      </w:r>
      <w:r>
        <w:rPr>
          <w:rFonts w:ascii="Courier New" w:hAnsi="Courier New"/>
          <w:color w:val="808030"/>
        </w:rPr>
        <w:t>_</w:t>
      </w:r>
      <w:r>
        <w:rPr>
          <w:rFonts w:ascii="Courier New" w:hAnsi="Courier New"/>
          <w:color w:val="000000"/>
        </w:rPr>
        <w:t>to</w:t>
      </w:r>
      <w:r>
        <w:rPr>
          <w:rFonts w:ascii="Courier New" w:hAnsi="Courier New"/>
          <w:color w:val="808030"/>
        </w:rPr>
        <w:t>_</w:t>
      </w:r>
      <w:r>
        <w:rPr>
          <w:rFonts w:ascii="Courier New" w:hAnsi="Courier New"/>
          <w:color w:val="000000"/>
        </w:rPr>
        <w:t>count</w:t>
      </w:r>
      <w:r>
        <w:rPr>
          <w:rFonts w:ascii="Courier New" w:hAnsi="Courier New"/>
          <w:color w:val="008C00"/>
        </w:rPr>
        <w:t>.</w:t>
      </w:r>
      <w:r>
        <w:rPr>
          <w:rFonts w:ascii="Courier New" w:hAnsi="Courier New"/>
          <w:color w:val="000000"/>
        </w:rPr>
        <w:t xml:space="preserve">txt </w:t>
      </w:r>
      <w:r>
        <w:rPr>
          <w:rFonts w:ascii="Courier New" w:hAnsi="Courier New"/>
          <w:color w:val="808030"/>
        </w:rPr>
        <w:t>-</w:t>
      </w:r>
      <w:r>
        <w:rPr>
          <w:rFonts w:ascii="Courier New" w:hAnsi="Courier New"/>
          <w:color w:val="000000"/>
        </w:rPr>
        <w:t>ZF get</w:t>
      </w:r>
      <w:r>
        <w:rPr>
          <w:rFonts w:ascii="Courier New" w:hAnsi="Courier New"/>
          <w:color w:val="808030"/>
        </w:rPr>
        <w:t>_</w:t>
      </w:r>
      <w:r>
        <w:rPr>
          <w:rFonts w:ascii="Courier New" w:hAnsi="Courier New"/>
          <w:color w:val="000000"/>
        </w:rPr>
        <w:t>euclidean</w:t>
      </w:r>
      <w:r>
        <w:rPr>
          <w:rFonts w:ascii="Courier New" w:hAnsi="Courier New"/>
          <w:color w:val="808030"/>
        </w:rPr>
        <w:t>_</w:t>
      </w:r>
      <w:r>
        <w:rPr>
          <w:rFonts w:ascii="Courier New" w:hAnsi="Courier New"/>
          <w:color w:val="000000"/>
        </w:rPr>
        <w:t>distance</w:t>
      </w:r>
      <w:r>
        <w:rPr>
          <w:rFonts w:ascii="Courier New" w:hAnsi="Courier New"/>
          <w:color w:val="008C00"/>
        </w:rPr>
        <w:t>,</w:t>
      </w:r>
      <w:r>
        <w:rPr>
          <w:rFonts w:ascii="Courier New" w:hAnsi="Courier New"/>
          <w:color w:val="000000"/>
        </w:rPr>
        <w:t>Examples</w:t>
      </w:r>
      <w:r>
        <w:rPr>
          <w:rFonts w:ascii="Courier New" w:hAnsi="Courier New"/>
          <w:color w:val="808030"/>
        </w:rPr>
        <w:t>/</w:t>
      </w:r>
      <w:r>
        <w:rPr>
          <w:rFonts w:ascii="Courier New" w:hAnsi="Courier New"/>
          <w:color w:val="000000"/>
        </w:rPr>
        <w:t>euclidean</w:t>
      </w:r>
      <w:r>
        <w:rPr>
          <w:rFonts w:ascii="Courier New" w:hAnsi="Courier New"/>
          <w:color w:val="808030"/>
        </w:rPr>
        <w:t>_</w:t>
      </w:r>
      <w:r>
        <w:rPr>
          <w:rFonts w:ascii="Courier New" w:hAnsi="Courier New"/>
          <w:color w:val="000000"/>
        </w:rPr>
        <w:t>similarity</w:t>
      </w:r>
      <w:r>
        <w:rPr>
          <w:rFonts w:ascii="Courier New" w:hAnsi="Courier New"/>
          <w:color w:val="008C00"/>
        </w:rPr>
        <w:t>.</w:t>
      </w:r>
      <w:r>
        <w:rPr>
          <w:rFonts w:ascii="Courier New" w:hAnsi="Courier New"/>
          <w:color w:val="000000"/>
        </w:rPr>
        <w:t xml:space="preserve">py </w:t>
      </w:r>
      <w:r>
        <w:rPr>
          <w:rFonts w:ascii="Courier New" w:hAnsi="Courier New"/>
          <w:color w:val="808030"/>
        </w:rPr>
        <w:t>--</w:t>
      </w:r>
      <w:r>
        <w:rPr>
          <w:rFonts w:ascii="Courier New" w:hAnsi="Courier New"/>
          <w:color w:val="000000"/>
        </w:rPr>
        <w:t>master</w:t>
      </w:r>
      <w:r>
        <w:rPr>
          <w:rFonts w:ascii="Courier New" w:hAnsi="Courier New"/>
          <w:color w:val="808030"/>
        </w:rPr>
        <w:t>_</w:t>
      </w:r>
      <w:r>
        <w:rPr>
          <w:rFonts w:ascii="Courier New" w:hAnsi="Courier New"/>
          <w:color w:val="000000"/>
        </w:rPr>
        <w:t>output</w:t>
      </w:r>
      <w:r>
        <w:rPr>
          <w:rFonts w:ascii="Courier New" w:hAnsi="Courier New"/>
          <w:color w:val="808030"/>
        </w:rPr>
        <w:t>_</w:t>
      </w:r>
      <w:r>
        <w:rPr>
          <w:rFonts w:ascii="Courier New" w:hAnsi="Courier New"/>
          <w:color w:val="000000"/>
        </w:rPr>
        <w:t>dir Examples</w:t>
      </w:r>
    </w:p>
    <w:p>
      <w:pPr>
        <w:pStyle w:val="PreformattedText"/>
        <w:shd w:val="clear" w:color="auto" w:fill="FFFFFF"/>
        <w:spacing w:before="0" w:after="283"/>
        <w:rPr>
          <w:rFonts w:ascii="Arial" w:hAnsi="Arial"/>
        </w:rPr>
      </w:pPr>
      <w:r>
        <w:rPr>
          <w:rFonts w:ascii="Arial" w:hAnsi="Arial"/>
          <w:color w:val="000000"/>
          <w:sz w:val="22"/>
          <w:szCs w:val="22"/>
        </w:rPr>
        <w:t xml:space="preserve">Note that the alpha diversity results from  </w:t>
      </w:r>
      <w:r>
        <w:rPr>
          <w:rFonts w:ascii="Courier New" w:hAnsi="Courier New"/>
          <w:color w:val="000000"/>
          <w:sz w:val="22"/>
          <w:szCs w:val="22"/>
        </w:rPr>
        <w:t>YYphl</w:t>
      </w:r>
      <w:r>
        <w:rPr>
          <w:rFonts w:ascii="Arial" w:hAnsi="Arial"/>
          <w:color w:val="000000"/>
          <w:sz w:val="22"/>
          <w:szCs w:val="22"/>
        </w:rPr>
        <w:t xml:space="preserve"> and </w:t>
      </w:r>
      <w:r>
        <w:rPr>
          <w:rFonts w:ascii="Courier New" w:hAnsi="Courier New"/>
          <w:color w:val="000000"/>
          <w:sz w:val="22"/>
          <w:szCs w:val="22"/>
        </w:rPr>
        <w:t>h3xTD</w:t>
      </w:r>
      <w:r>
        <w:rPr>
          <w:rFonts w:ascii="Arial" w:hAnsi="Arial"/>
          <w:color w:val="000000"/>
          <w:sz w:val="22"/>
          <w:szCs w:val="22"/>
        </w:rPr>
        <w:t xml:space="preserve"> are identical. That is what we should expect since the measurment is on the same data, the only difference being that in the former case, we calculated the similarity matrix outside of Morty. This gives the user the flexibility to evaluate the similarity matrix with a function of their choice, even if the function is not compatible with Morty. In the latter case, we pointed Morty to the same function, since it is already compatible with Morty.</w:t>
      </w:r>
    </w:p>
    <w:p>
      <w:pPr>
        <w:pStyle w:val="PreformattedText"/>
        <w:shd w:val="clear" w:color="auto" w:fill="FFFFFF"/>
        <w:spacing w:before="0" w:after="283"/>
        <w:rPr>
          <w:rFonts w:ascii="Arial" w:hAnsi="Arial" w:cs="Arial"/>
          <w:sz w:val="22"/>
          <w:szCs w:val="22"/>
        </w:rPr>
      </w:pPr>
      <w:r>
        <w:rPr>
          <w:rFonts w:cs="Arial" w:ascii="Arial" w:hAnsi="Arial"/>
          <w:b/>
          <w:bCs/>
          <w:sz w:val="22"/>
          <w:szCs w:val="22"/>
          <w:rPrChange w:id="0" w:author="Ramy Arnaout" w:date="2020-08-18T17:31:00Z"/>
        </w:rPr>
        <w:t>3.5. Unit Testing (</w:t>
      </w:r>
      <w:r>
        <w:rPr>
          <w:rFonts w:cs="Courier New" w:ascii="Courier New" w:hAnsi="Courier New"/>
          <w:b/>
          <w:bCs/>
          <w:sz w:val="22"/>
          <w:szCs w:val="22"/>
          <w:rPrChange w:id="0" w:author="Ramy Arnaout" w:date="2020-08-18T17:31:00Z"/>
        </w:rPr>
        <w:t>-u, --unit_test</w:t>
      </w:r>
      <w:r>
        <w:rPr>
          <w:rFonts w:cs="Arial" w:ascii="Arial" w:hAnsi="Arial"/>
          <w:b/>
          <w:bCs/>
          <w:sz w:val="22"/>
          <w:szCs w:val="22"/>
          <w:rPrChange w:id="0" w:author="Ramy Arnaout" w:date="2020-08-18T17:31:00Z"/>
        </w:rPr>
        <w:t>)</w:t>
      </w:r>
    </w:p>
    <w:p>
      <w:pPr>
        <w:pStyle w:val="Normal"/>
        <w:spacing w:before="0" w:after="245"/>
        <w:rPr>
          <w:i/>
          <w:i/>
          <w:iCs/>
        </w:rPr>
      </w:pPr>
      <w:r>
        <w:rPr>
          <w:rFonts w:cs="Arial" w:ascii="Arial" w:hAnsi="Arial"/>
          <w:i/>
          <w:iCs/>
        </w:rPr>
        <w:t xml:space="preserve">3.5.1 Description </w:t>
      </w:r>
    </w:p>
    <w:p>
      <w:pPr>
        <w:pStyle w:val="Normal"/>
        <w:spacing w:before="0" w:after="245"/>
        <w:rPr/>
      </w:pPr>
      <w:r>
        <w:rPr>
          <w:rFonts w:cs="Arial" w:ascii="Arial" w:hAnsi="Arial"/>
        </w:rPr>
        <w:t xml:space="preserve">Performs internal checks to ensure that the script runs without error. </w:t>
      </w:r>
    </w:p>
    <w:p>
      <w:pPr>
        <w:pStyle w:val="Normal"/>
        <w:spacing w:before="0" w:after="245"/>
        <w:rPr/>
      </w:pPr>
      <w:r>
        <w:rPr>
          <w:rFonts w:cs="Arial" w:ascii="Arial" w:hAnsi="Arial"/>
          <w:i/>
          <w:iCs/>
        </w:rPr>
        <w:t xml:space="preserve">3.5.2 Usage </w:t>
      </w:r>
    </w:p>
    <w:p>
      <w:pPr>
        <w:pStyle w:val="Normal"/>
        <w:spacing w:before="0" w:after="245"/>
        <w:rPr/>
      </w:pPr>
      <w:r>
        <w:rPr>
          <w:rFonts w:cs="Courier New" w:ascii="Courier New" w:hAnsi="Courier New"/>
        </w:rPr>
        <w:t>python3 morty.py -u</w:t>
      </w:r>
    </w:p>
    <w:p>
      <w:pPr>
        <w:pStyle w:val="Normal"/>
        <w:spacing w:before="0" w:after="245"/>
        <w:rPr>
          <w:i/>
          <w:i/>
          <w:iCs/>
        </w:rPr>
      </w:pPr>
      <w:r>
        <w:rPr>
          <w:rFonts w:cs="Arial" w:ascii="Arial" w:hAnsi="Arial"/>
          <w:i/>
          <w:iCs/>
        </w:rPr>
        <w:t>3.5.3 Output</w:t>
      </w:r>
    </w:p>
    <w:p>
      <w:pPr>
        <w:pStyle w:val="Normal"/>
        <w:spacing w:before="0" w:after="245"/>
        <w:rPr/>
      </w:pPr>
      <w:r>
        <w:rPr>
          <w:rFonts w:cs="Arial" w:ascii="Arial" w:hAnsi="Arial"/>
        </w:rPr>
        <w:t>The above command line will test alpha class diversity, beta class diversity, and beta species diversity for q = [0.0, 1.0, 2.0, 3.0, 3.5] and print out the results ("</w:t>
      </w:r>
      <w:r>
        <w:rPr>
          <w:rFonts w:cs="Arial" w:ascii="Courier New" w:hAnsi="Courier New"/>
        </w:rPr>
        <w:t>pass</w:t>
      </w:r>
      <w:r>
        <w:rPr>
          <w:rFonts w:cs="Arial" w:ascii="Arial" w:hAnsi="Arial"/>
        </w:rPr>
        <w:t>" or otherwise warning signs) to standard output. To test species alpha diversity, the unit test of recon_v3.0.py needs to be run (not run by Morty).</w:t>
      </w:r>
    </w:p>
    <w:p>
      <w:pPr>
        <w:pStyle w:val="Normal"/>
        <w:spacing w:before="490" w:after="245"/>
        <w:rPr>
          <w:sz w:val="28"/>
          <w:szCs w:val="28"/>
        </w:rPr>
      </w:pPr>
      <w:r>
        <w:rPr>
          <w:rFonts w:cs="Arial" w:ascii="Arial" w:hAnsi="Arial"/>
          <w:b/>
          <w:bCs/>
          <w:sz w:val="28"/>
          <w:szCs w:val="28"/>
        </w:rPr>
        <w:t>4. Contact Information</w:t>
      </w:r>
      <w:r>
        <w:rPr>
          <w:rFonts w:cs="Arial" w:ascii="Arial" w:hAnsi="Arial"/>
          <w:sz w:val="28"/>
          <w:szCs w:val="28"/>
        </w:rPr>
        <w:br/>
        <w:br/>
      </w:r>
      <w:r>
        <w:rPr>
          <w:rFonts w:cs="Arial" w:ascii="Arial" w:hAnsi="Arial"/>
          <w:szCs w:val="22"/>
        </w:rPr>
        <w:t>Questions, comments, and other correspondence should be addressed to Ramy Arnaout at rarnaout@gmail.com.</w:t>
      </w:r>
    </w:p>
    <w:p>
      <w:pPr>
        <w:pStyle w:val="NormalWeb"/>
        <w:spacing w:beforeAutospacing="0" w:before="490" w:after="100"/>
        <w:pPrChange w:id="0" w:author="Ramy Arnaout" w:date="2020-08-18T16:46:00Z">
          <w:pPr>
            <w:pStyle w:val="NormalWeb"/>
            <w:spacing w:before="490" w:after="245"/>
          </w:pPr>
        </w:pPrChange>
        <w:rPr>
          <w:rFonts w:ascii="Arial" w:hAnsi="Arial" w:eastAsia="游明朝" w:cs="Arial" w:eastAsiaTheme="minorEastAsia"/>
          <w:b/>
          <w:b/>
          <w:bCs/>
          <w:sz w:val="28"/>
          <w:szCs w:val="28"/>
        </w:rPr>
      </w:pPr>
      <w:r>
        <w:rPr>
          <w:rFonts w:eastAsia="游明朝" w:cs="Arial" w:ascii="Arial" w:hAnsi="Arial" w:eastAsiaTheme="minorEastAsia"/>
          <w:b/>
          <w:bCs/>
          <w:sz w:val="28"/>
          <w:szCs w:val="28"/>
        </w:rPr>
        <w:t>5.  License</w:t>
      </w:r>
    </w:p>
    <w:p>
      <w:pPr>
        <w:pStyle w:val="NormalWeb"/>
        <w:spacing w:before="490" w:after="245"/>
        <w:rPr>
          <w:rFonts w:ascii="Arial" w:hAnsi="Arial" w:eastAsia="游明朝" w:cs="Arial" w:eastAsiaTheme="minorEastAsia"/>
          <w:bCs/>
          <w:sz w:val="22"/>
          <w:szCs w:val="28"/>
        </w:rPr>
      </w:pPr>
      <w:r>
        <w:rPr>
          <w:rFonts w:eastAsia="游明朝" w:cs="Arial" w:ascii="Arial" w:hAnsi="Arial" w:eastAsiaTheme="minorEastAsia"/>
          <w:bCs/>
          <w:sz w:val="22"/>
          <w:szCs w:val="28"/>
        </w:rPr>
        <w:t xml:space="preserve">Morty is made available under the GNU Affero General Public License v3.0 (GNU AGPLv3) licence. </w:t>
      </w:r>
      <w:r>
        <w:rPr>
          <w:rFonts w:ascii="Arial" w:hAnsi="Arial"/>
          <w:sz w:val="22"/>
          <w:szCs w:val="22"/>
        </w:rPr>
        <w:t xml:space="preserve">Last Updated </w:t>
      </w:r>
      <w:r>
        <w:rPr>
          <w:rFonts w:eastAsia="游明朝" w:cs="Times New Roman (Body CS)" w:ascii="Arial" w:hAnsi="Arial" w:eastAsiaTheme="minorEastAsia"/>
          <w:sz w:val="22"/>
          <w:szCs w:val="22"/>
        </w:rPr>
        <w:t>August</w:t>
      </w:r>
      <w:r>
        <w:rPr>
          <w:rFonts w:ascii="Arial" w:hAnsi="Arial"/>
          <w:sz w:val="22"/>
          <w:szCs w:val="22"/>
        </w:rPr>
        <w:t xml:space="preserve"> 18, 2020.</w:t>
      </w:r>
    </w:p>
    <w:p>
      <w:pPr>
        <w:pStyle w:val="Normal"/>
        <w:rPr>
          <w:rFonts w:ascii="Arial" w:hAnsi="Arial" w:eastAsia="Times New Roman" w:cs="Arial"/>
          <w:ins w:id="242" w:author="Ramy Arnaout" w:date="2020-08-18T17:31:00Z"/>
          <w:b/>
          <w:b/>
          <w:bCs/>
          <w:sz w:val="28"/>
          <w:szCs w:val="28"/>
        </w:rPr>
      </w:pPr>
      <w:ins w:id="241" w:author="Ramy Arnaout" w:date="2020-08-18T17:31:00Z">
        <w:r>
          <w:rPr>
            <w:rFonts w:eastAsia="Times New Roman" w:cs="Arial" w:ascii="Arial" w:hAnsi="Arial"/>
            <w:b/>
            <w:bCs/>
            <w:sz w:val="28"/>
            <w:szCs w:val="28"/>
          </w:rPr>
        </w:r>
      </w:ins>
      <w:r>
        <w:br w:type="page"/>
      </w:r>
    </w:p>
    <w:p>
      <w:pPr>
        <w:pStyle w:val="NormalWeb"/>
        <w:spacing w:beforeAutospacing="0" w:before="490" w:after="100"/>
        <w:pPrChange w:id="0" w:author="Ramy Arnaout" w:date="2020-08-18T16:46:00Z">
          <w:pPr>
            <w:pStyle w:val="NormalWeb"/>
            <w:spacing w:before="490" w:after="245"/>
          </w:pPr>
        </w:pPrChange>
        <w:rPr>
          <w:b/>
          <w:b/>
          <w:bCs/>
          <w:sz w:val="28"/>
          <w:szCs w:val="28"/>
        </w:rPr>
      </w:pPr>
      <w:bookmarkStart w:id="9" w:name="_GoBack"/>
      <w:bookmarkEnd w:id="9"/>
      <w:r>
        <w:rPr>
          <w:rFonts w:cs="Arial" w:ascii="Arial" w:hAnsi="Arial"/>
          <w:b/>
          <w:bCs/>
          <w:sz w:val="28"/>
          <w:szCs w:val="28"/>
        </w:rPr>
        <w:t>6. References</w:t>
      </w:r>
    </w:p>
    <w:p>
      <w:pPr>
        <w:pStyle w:val="Bibliography1"/>
        <w:rPr>
          <w:rFonts w:ascii="Arial" w:hAnsi="Arial" w:cs="Arial"/>
        </w:rPr>
      </w:pPr>
      <w:r>
        <w:rPr>
          <w:rFonts w:cs="Arial" w:ascii="Arial" w:hAnsi="Arial"/>
          <w:rPrChange w:id="0" w:author="Ramy Arnaout" w:date="2020-08-18T16:32:00Z"/>
        </w:rPr>
        <w:t>Arora, R., and Arnaout, R. (2020). Private Antibody Repertoires Are Public. BioRxiv 2020.06.18.159699.</w:t>
      </w:r>
    </w:p>
    <w:p>
      <w:pPr>
        <w:pStyle w:val="Bibliography1"/>
        <w:rPr>
          <w:rFonts w:ascii="Arial" w:hAnsi="Arial" w:cs="Arial"/>
        </w:rPr>
      </w:pPr>
      <w:r>
        <w:rPr>
          <w:rFonts w:cs="Arial" w:ascii="Arial" w:hAnsi="Arial"/>
          <w:rPrChange w:id="0" w:author="Ramy Arnaout" w:date="2020-08-18T16:32:00Z"/>
        </w:rPr>
        <w:t xml:space="preserve">Chiu, C.-H., Jost, L., and Chao, A. (2014). Phylogenetic beta diversity, similarity, and differentiation measures based on Hill numbers. Ecological Monographs </w:t>
      </w:r>
      <w:r>
        <w:rPr>
          <w:rFonts w:cs="Arial" w:ascii="Arial" w:hAnsi="Arial"/>
          <w:i/>
          <w:rPrChange w:id="0" w:author="Ramy Arnaout" w:date="2020-08-18T16:32:00Z"/>
        </w:rPr>
        <w:t>84</w:t>
      </w:r>
      <w:r>
        <w:rPr>
          <w:rFonts w:cs="Arial" w:ascii="Arial" w:hAnsi="Arial"/>
          <w:rPrChange w:id="0" w:author="Ramy Arnaout" w:date="2020-08-18T16:32:00Z"/>
        </w:rPr>
        <w:t>, 21–44.</w:t>
      </w:r>
    </w:p>
    <w:p>
      <w:pPr>
        <w:pStyle w:val="Bibliography1"/>
        <w:rPr>
          <w:rFonts w:ascii="Arial" w:hAnsi="Arial" w:cs="Arial"/>
        </w:rPr>
      </w:pPr>
      <w:r>
        <w:rPr>
          <w:rFonts w:cs="Arial" w:ascii="Arial" w:hAnsi="Arial"/>
          <w:rPrChange w:id="0" w:author="Ramy Arnaout" w:date="2020-08-18T16:32:00Z"/>
        </w:rPr>
        <w:t xml:space="preserve">Hill, M.O. (1973). Diversity and Evenness: A Unifying Notation and Its Consequences. Ecology </w:t>
      </w:r>
      <w:r>
        <w:rPr>
          <w:rFonts w:cs="Arial" w:ascii="Arial" w:hAnsi="Arial"/>
          <w:i/>
          <w:rPrChange w:id="0" w:author="Ramy Arnaout" w:date="2020-08-18T16:32:00Z"/>
        </w:rPr>
        <w:t>54</w:t>
      </w:r>
      <w:r>
        <w:rPr>
          <w:rFonts w:cs="Arial" w:ascii="Arial" w:hAnsi="Arial"/>
          <w:rPrChange w:id="0" w:author="Ramy Arnaout" w:date="2020-08-18T16:32:00Z"/>
        </w:rPr>
        <w:t>, 427–432.</w:t>
      </w:r>
    </w:p>
    <w:p>
      <w:pPr>
        <w:pStyle w:val="Bibliography1"/>
        <w:rPr>
          <w:rFonts w:ascii="Arial" w:hAnsi="Arial" w:cs="Arial"/>
        </w:rPr>
      </w:pPr>
      <w:r>
        <w:rPr>
          <w:rFonts w:cs="Arial" w:ascii="Arial" w:hAnsi="Arial"/>
          <w:rPrChange w:id="0" w:author="Ramy Arnaout" w:date="2020-08-18T16:32:00Z"/>
        </w:rPr>
        <w:t xml:space="preserve">Jost, L. (2007). Partitioning diversity into independent alpha and beta components. Ecology </w:t>
      </w:r>
      <w:r>
        <w:rPr>
          <w:rFonts w:cs="Arial" w:ascii="Arial" w:hAnsi="Arial"/>
          <w:i/>
          <w:rPrChange w:id="0" w:author="Ramy Arnaout" w:date="2020-08-18T16:32:00Z"/>
        </w:rPr>
        <w:t>88</w:t>
      </w:r>
      <w:r>
        <w:rPr>
          <w:rFonts w:cs="Arial" w:ascii="Arial" w:hAnsi="Arial"/>
          <w:rPrChange w:id="0" w:author="Ramy Arnaout" w:date="2020-08-18T16:32:00Z"/>
        </w:rPr>
        <w:t>, 2427–2439.</w:t>
      </w:r>
    </w:p>
    <w:p>
      <w:pPr>
        <w:pStyle w:val="Bibliography1"/>
        <w:rPr>
          <w:rFonts w:ascii="Arial" w:hAnsi="Arial" w:cs="Arial"/>
        </w:rPr>
      </w:pPr>
      <w:r>
        <w:rPr>
          <w:rFonts w:cs="Arial" w:ascii="Arial" w:hAnsi="Arial"/>
          <w:rPrChange w:id="0" w:author="Ramy Arnaout" w:date="2020-08-18T16:32:00Z"/>
        </w:rPr>
        <w:t xml:space="preserve">Kaplinsky, J., and Arnaout, R. (2016). Robust estimates of overall immune-repertoire diversity from high-throughput measurements on samples. Nat Commun </w:t>
      </w:r>
      <w:r>
        <w:rPr>
          <w:rFonts w:cs="Arial" w:ascii="Arial" w:hAnsi="Arial"/>
          <w:i/>
          <w:rPrChange w:id="0" w:author="Ramy Arnaout" w:date="2020-08-18T16:32:00Z"/>
        </w:rPr>
        <w:t>7</w:t>
      </w:r>
      <w:r>
        <w:rPr>
          <w:rFonts w:cs="Arial" w:ascii="Arial" w:hAnsi="Arial"/>
          <w:rPrChange w:id="0" w:author="Ramy Arnaout" w:date="2020-08-18T16:32:00Z"/>
        </w:rPr>
        <w:t>, 11881.</w:t>
      </w:r>
    </w:p>
    <w:p>
      <w:pPr>
        <w:pStyle w:val="Bibliography1"/>
        <w:rPr>
          <w:rFonts w:ascii="Arial" w:hAnsi="Arial" w:cs="Arial"/>
        </w:rPr>
      </w:pPr>
      <w:r>
        <w:rPr>
          <w:rFonts w:cs="Arial" w:ascii="Arial" w:hAnsi="Arial"/>
          <w:rPrChange w:id="0" w:author="Ramy Arnaout" w:date="2020-08-18T16:32:00Z"/>
        </w:rPr>
        <w:t xml:space="preserve">Leinster, T., and Cobbold, C.A. (2012). Measuring diversity: the importance of species similarity. Ecology </w:t>
      </w:r>
      <w:r>
        <w:rPr>
          <w:rFonts w:cs="Arial" w:ascii="Arial" w:hAnsi="Arial"/>
          <w:i/>
          <w:rPrChange w:id="0" w:author="Ramy Arnaout" w:date="2020-08-18T16:32:00Z"/>
        </w:rPr>
        <w:t>93</w:t>
      </w:r>
      <w:r>
        <w:rPr>
          <w:rFonts w:cs="Arial" w:ascii="Arial" w:hAnsi="Arial"/>
          <w:rPrChange w:id="0" w:author="Ramy Arnaout" w:date="2020-08-18T16:32:00Z"/>
        </w:rPr>
        <w:t>, 477–489.</w:t>
      </w:r>
    </w:p>
    <w:p>
      <w:pPr>
        <w:pStyle w:val="Bibliography1"/>
        <w:spacing w:before="0" w:after="240"/>
        <w:rPr>
          <w:rFonts w:ascii="Arial" w:hAnsi="Arial" w:cs="Arial"/>
        </w:rPr>
      </w:pPr>
      <w:r>
        <w:rPr>
          <w:rFonts w:cs="Arial" w:ascii="Arial" w:hAnsi="Arial"/>
          <w:rPrChange w:id="0" w:author="Ramy Arnaout" w:date="2020-08-18T16:32:00Z"/>
        </w:rPr>
        <w:t>Reeve, R., Leinster, T., Cobbold, C.A., Thompson, J., Brummitt, N., Mitchell, S.N., and Matthews, L. (2014). How to partition diversity. ArXiv:1404.6520 [q-Bio].</w:t>
      </w:r>
    </w:p>
    <w:sectPr>
      <w:footerReference w:type="default" r:id="rId5"/>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hit Arora" w:date="2020-08-17T16:23:00Z" w:initials="RA">
    <w:p>
      <w:r>
        <w:rPr>
          <w:rFonts w:ascii="Liberation Serif" w:hAnsi="Liberation Serif" w:eastAsia="Tahoma" w:cs="Tahoma"/>
          <w:sz w:val="20"/>
          <w:lang w:val="en-US" w:eastAsia="en-US" w:bidi="en-US"/>
        </w:rPr>
        <w:t>I’m not sure this statement conveys what we mean. We are not splitting metacommunity, we are pooling subcommunities.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6">
              <wp:simplePos x="0" y="0"/>
              <wp:positionH relativeFrom="page">
                <wp:posOffset>3886835</wp:posOffset>
              </wp:positionH>
              <wp:positionV relativeFrom="paragraph">
                <wp:posOffset>-497840</wp:posOffset>
              </wp:positionV>
              <wp:extent cx="156210"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rFonts w:ascii="Arial" w:hAnsi="Arial" w:cs="Arial"/>
                              <w:szCs w:val="22"/>
                            </w:rPr>
                          </w:pP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15</w:t>
                          </w:r>
                          <w:r>
                            <w:rPr>
                              <w:rStyle w:val="Pagenumber"/>
                              <w:szCs w:val="22"/>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39.2pt;mso-position-vertical-relative:text;margin-left:306.05pt;mso-position-horizontal-relative:page">
              <v:fill opacity="0f"/>
              <v:textbox inset="0in,0in,0in,0in">
                <w:txbxContent>
                  <w:p>
                    <w:pPr>
                      <w:pStyle w:val="Footer"/>
                      <w:pBdr/>
                      <w:rPr>
                        <w:rFonts w:ascii="Arial" w:hAnsi="Arial" w:cs="Arial"/>
                        <w:szCs w:val="22"/>
                      </w:rPr>
                    </w:pPr>
                    <w:r>
                      <w:rPr>
                        <w:rStyle w:val="Pagenumber"/>
                        <w:rFonts w:cs="Arial" w:ascii="Arial" w:hAnsi="Arial"/>
                        <w:szCs w:val="22"/>
                      </w:rPr>
                      <w:fldChar w:fldCharType="begin"/>
                    </w:r>
                    <w:r>
                      <w:rPr>
                        <w:rStyle w:val="Pagenumber"/>
                        <w:szCs w:val="22"/>
                        <w:rFonts w:cs="Arial" w:ascii="Arial" w:hAnsi="Arial"/>
                      </w:rPr>
                      <w:instrText> PAGE </w:instrText>
                    </w:r>
                    <w:r>
                      <w:rPr>
                        <w:rStyle w:val="Pagenumber"/>
                        <w:szCs w:val="22"/>
                        <w:rFonts w:cs="Arial" w:ascii="Arial" w:hAnsi="Arial"/>
                      </w:rPr>
                      <w:fldChar w:fldCharType="separate"/>
                    </w:r>
                    <w:r>
                      <w:rPr>
                        <w:rStyle w:val="Pagenumber"/>
                        <w:szCs w:val="22"/>
                        <w:rFonts w:cs="Arial" w:ascii="Arial" w:hAnsi="Arial"/>
                      </w:rPr>
                      <w:t>15</w:t>
                    </w:r>
                    <w:r>
                      <w:rPr>
                        <w:rStyle w:val="Pagenumber"/>
                        <w:szCs w:val="22"/>
                        <w:rFonts w:cs="Arial" w:ascii="Arial" w:hAnsi="Arial"/>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Symbol" w:hAnsi="Symbol" w:cs="Symbol" w:hint="default"/>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revisionView w:insDel="0" w:formatting="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游明朝" w:cs="Times New Roman (Body CS)" w:eastAsiaTheme="minorEastAsia"/>
        <w:szCs w:val="24"/>
        <w:lang w:val="en-US" w:eastAsia="ko-K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Roboto" w:hAnsi="Roboto" w:eastAsia="游明朝" w:cs="Times New Roman (Body CS)" w:eastAsiaTheme="minorEastAsia"/>
      <w:color w:val="auto"/>
      <w:kern w:val="0"/>
      <w:sz w:val="22"/>
      <w:szCs w:val="24"/>
      <w:lang w:val="en-US" w:eastAsia="ko-KR"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91800"/>
    <w:rPr>
      <w:rFonts w:ascii="Times New Roman" w:hAnsi="Times New Roman" w:cs="Times New Roman"/>
      <w:sz w:val="18"/>
      <w:szCs w:val="18"/>
    </w:rPr>
  </w:style>
  <w:style w:type="character" w:styleId="InternetLink">
    <w:name w:val="Hyperlink"/>
    <w:basedOn w:val="DefaultParagraphFont"/>
    <w:uiPriority w:val="99"/>
    <w:unhideWhenUsed/>
    <w:rsid w:val="0087570a"/>
    <w:rPr>
      <w:color w:val="0563C1" w:themeColor="hyperlink"/>
      <w:u w:val="single"/>
    </w:rPr>
  </w:style>
  <w:style w:type="character" w:styleId="UnresolvedMention" w:customStyle="1">
    <w:name w:val="Unresolved Mention"/>
    <w:basedOn w:val="DefaultParagraphFont"/>
    <w:uiPriority w:val="99"/>
    <w:semiHidden/>
    <w:unhideWhenUsed/>
    <w:qFormat/>
    <w:rsid w:val="0087570a"/>
    <w:rPr>
      <w:color w:val="605E5C"/>
      <w:shd w:fill="E1DFDD" w:val="clear"/>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Emphasis">
    <w:name w:val="Emphasis"/>
    <w:qFormat/>
    <w:rPr>
      <w:i/>
      <w:iCs/>
    </w:rPr>
  </w:style>
  <w:style w:type="character" w:styleId="VisitedInternetLink">
    <w:name w:val="FollowedHyperlink"/>
    <w:rPr>
      <w:color w:val="800000"/>
      <w:u w:val="single"/>
      <w:lang w:val="uz-Cyrl-UZ" w:eastAsia="uz-Cyrl-UZ" w:bidi="uz-Cyrl-UZ"/>
    </w:rPr>
  </w:style>
  <w:style w:type="character" w:styleId="LineNumbering" w:customStyle="1">
    <w:name w:val="Line Numbering"/>
    <w:rPr/>
  </w:style>
  <w:style w:type="character" w:styleId="Linenumber">
    <w:name w:val="line number"/>
    <w:basedOn w:val="DefaultParagraphFont"/>
    <w:uiPriority w:val="99"/>
    <w:semiHidden/>
    <w:unhideWhenUsed/>
    <w:qFormat/>
    <w:rsid w:val="008a68fe"/>
    <w:rPr/>
  </w:style>
  <w:style w:type="character" w:styleId="Pagenumber">
    <w:name w:val="page number"/>
    <w:basedOn w:val="DefaultParagraphFont"/>
    <w:uiPriority w:val="99"/>
    <w:semiHidden/>
    <w:unhideWhenUsed/>
    <w:qFormat/>
    <w:rsid w:val="009d2bdf"/>
    <w:rPr/>
  </w:style>
  <w:style w:type="paragraph" w:styleId="Heading" w:customStyle="1">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rPr>
  </w:style>
  <w:style w:type="paragraph" w:styleId="ListParagraph">
    <w:name w:val="List Paragraph"/>
    <w:basedOn w:val="Normal"/>
    <w:uiPriority w:val="34"/>
    <w:qFormat/>
    <w:rsid w:val="006c248b"/>
    <w:pPr>
      <w:spacing w:before="0" w:after="0"/>
      <w:ind w:left="720" w:hanging="0"/>
      <w:contextualSpacing/>
    </w:pPr>
    <w:rPr/>
  </w:style>
  <w:style w:type="paragraph" w:styleId="NormalWeb">
    <w:name w:val="Normal (Web)"/>
    <w:basedOn w:val="Normal"/>
    <w:uiPriority w:val="99"/>
    <w:unhideWhenUsed/>
    <w:qFormat/>
    <w:rsid w:val="0003120b"/>
    <w:pPr>
      <w:spacing w:beforeAutospacing="1" w:afterAutospacing="1"/>
    </w:pPr>
    <w:rPr>
      <w:rFonts w:ascii="Times New Roman" w:hAnsi="Times New Roman" w:eastAsia="Times New Roman" w:cs="Times New Roman"/>
      <w:sz w:val="24"/>
    </w:rPr>
  </w:style>
  <w:style w:type="paragraph" w:styleId="BalloonText">
    <w:name w:val="Balloon Text"/>
    <w:basedOn w:val="Normal"/>
    <w:link w:val="BalloonTextChar"/>
    <w:uiPriority w:val="99"/>
    <w:semiHidden/>
    <w:unhideWhenUsed/>
    <w:qFormat/>
    <w:rsid w:val="00991800"/>
    <w:pPr/>
    <w:rPr>
      <w:rFonts w:ascii="Times New Roman" w:hAnsi="Times New Roman" w:cs="Times New Roman"/>
      <w:sz w:val="18"/>
      <w:szCs w:val="18"/>
    </w:rPr>
  </w:style>
  <w:style w:type="paragraph" w:styleId="Bibliography1" w:customStyle="1">
    <w:name w:val="Bibliography 1"/>
    <w:basedOn w:val="Index"/>
    <w:qFormat/>
    <w:pPr>
      <w:spacing w:lineRule="atLeast" w:line="240" w:before="0" w:after="24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Apple SD Gothic Neo" w:cs="Liberation Mono"/>
      <w:sz w:val="20"/>
      <w:szCs w:val="20"/>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918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iversity_index" TargetMode="External"/><Relationship Id="rId3" Type="http://schemas.openxmlformats.org/officeDocument/2006/relationships/hyperlink" Target="https://github.com/ArnaoutLab/Recon" TargetMode="External"/><Relationship Id="rId4" Type="http://schemas.openxmlformats.org/officeDocument/2006/relationships/hyperlink" Target="https://numpy.org/doc/stable/reference/generated/numpy.lib.format.html"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LibreOffice/6.4.4.2$MacOSX_X86_64 LibreOffice_project/3d775be2011f3886db32dfd395a6a6d1ca2630ff</Application>
  <Pages>15</Pages>
  <Words>4183</Words>
  <Characters>26631</Characters>
  <CharactersWithSpaces>30925</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2020-08-18T20:29:00Z</dcterms:created>
  <dc:creator>Lee, Ghee Rye</dc:creator>
  <dc:description/>
  <dc:language>en-US</dc:language>
  <cp:lastModifiedBy>Rohit Arora</cp:lastModifiedBy>
  <dcterms:modified xsi:type="dcterms:W3CDTF">2020-08-18T19:04:48Z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xLLRlZj98dJ_1">
    <vt:lpwstr/>
  </property>
  <property fmtid="{D5CDD505-2E9C-101B-9397-08002B2CF9AE}" pid="9" name="ZOTERO_BREF_38pae9nXP8l5_1">
    <vt:lpwstr/>
  </property>
  <property fmtid="{D5CDD505-2E9C-101B-9397-08002B2CF9AE}" pid="10" name="ZOTERO_BREF_4vFTvYbe4nKNuGNHwV8RO_1">
    <vt:lpwstr>ZOTERO_ITEM CSL_CITATION {"citationID":"HVpBngGs","properties":{"formattedCitation":"(Hill, 1973)","plainCitation":"(Hill, 1973)","noteIndex":0},"citationItems":[{"id":15127,"uris":["http://zotero.org/groups/2525145/items/GRQY3BWC"],"uri":["http://zotero.</vt:lpwstr>
  </property>
  <property fmtid="{D5CDD505-2E9C-101B-9397-08002B2CF9AE}" pid="11" name="ZOTERO_BREF_4vFTvYbe4nKNuGNHwV8RO_2">
    <vt:lpwstr>org/groups/2525145/items/GRQY3BWC"],"itemData":{"id":15127,"type":"article-journal","abstract":"Three commonly used measures of diversity, Simpson's index, Shannon's entropy, and the total number of species, are related to Renyi's definition of a generali</vt:lpwstr>
  </property>
  <property fmtid="{D5CDD505-2E9C-101B-9397-08002B2CF9AE}" pid="12" name="ZOTERO_BREF_4vFTvYbe4nKNuGNHwV8RO_3">
    <vt:lpwstr>zed entropy. A unified concept of diversity is presented, according to which there is a continuum of possible diversity measures. In a sense which becomes apparent, these measures provide estimates of the effective number of species present, and differ on</vt:lpwstr>
  </property>
  <property fmtid="{D5CDD505-2E9C-101B-9397-08002B2CF9AE}" pid="13" name="ZOTERO_BREF_4vFTvYbe4nKNuGNHwV8RO_4">
    <vt:lpwstr>ly in their tendency to include or to ignore the relatively rarer species. The notion of the diversity of a community as opposed to that of a sample is examined, and is related to the asymptotic form of the species-abundance curve. A new and plausible def</vt:lpwstr>
  </property>
  <property fmtid="{D5CDD505-2E9C-101B-9397-08002B2CF9AE}" pid="14" name="ZOTERO_BREF_4vFTvYbe4nKNuGNHwV8RO_5">
    <vt:lpwstr>inition of evenness is derived.","container-title":"Ecology","DOI":"10.2307/1934352","ISSN":"00129658, 19399170","issue":"2","page":"427-432","title":"Diversity and Evenness: A Unifying Notation and Its Consequences","title-short":"Diversity and Evenness:</vt:lpwstr>
  </property>
  <property fmtid="{D5CDD505-2E9C-101B-9397-08002B2CF9AE}" pid="15" name="ZOTERO_BREF_4vFTvYbe4nKNuGNHwV8RO_6">
    <vt:lpwstr> A Unifying Notation and Its Consequences","volume":"54","author":[{"family":"Hill","given":"M. O."}],"issued":{"date-parts":[["1973"]]}}}],"schema":"https://github.com/citation-style-language/schema/raw/master/csl-citation.json"} </vt:lpwstr>
  </property>
  <property fmtid="{D5CDD505-2E9C-101B-9397-08002B2CF9AE}" pid="16" name="ZOTERO_BREF_6e1ndn4PrTDs_1">
    <vt:lpwstr>ZOTERO_ITEM CSL_CITATION {"citationID":"lMjGCP8M","properties":{"formattedCitation":"(Kaplinsky and Arnaout, 2016)","plainCitation":"(Kaplinsky and Arnaout, 2016)","noteIndex":0},"citationItems":[{"id":15499,"uris":["http://zotero.org/groups/2525145/items</vt:lpwstr>
  </property>
  <property fmtid="{D5CDD505-2E9C-101B-9397-08002B2CF9AE}" pid="17" name="ZOTERO_BREF_6e1ndn4PrTDs_2">
    <vt:lpwstr>/IGIPY76M"],"uri":["http://zotero.org/groups/2525145/items/IGIPY76M"],"itemData":{"id":15499,"type":"article-journal","abstract":"The diversity of an organism's B- and T-cell repertoires is both clinically important and a key measure of immunological comp</vt:lpwstr>
  </property>
  <property fmtid="{D5CDD505-2E9C-101B-9397-08002B2CF9AE}" pid="18" name="ZOTERO_BREF_6e1ndn4PrTDs_3">
    <vt:lpwstr>lexity. However, diversity is hard to estimate by current methods, because of inherent uncertainty in the number of B- and T-cell clones that will be missing from a blood or tissue sample by chance (the missing-species problem), inevitable sampling bias, </vt:lpwstr>
  </property>
  <property fmtid="{D5CDD505-2E9C-101B-9397-08002B2CF9AE}" pid="19" name="ZOTERO_BREF_6e1ndn4PrTDs_4">
    <vt:lpwstr>and experimental noise. To solve this problem, we developed Recon, a modified maximum-likelihood method that outputs the overall diversity of a repertoire from measurements on a sample. Recon outputs accurate, robust estimates by any of a vast set of comp</vt:lpwstr>
  </property>
  <property fmtid="{D5CDD505-2E9C-101B-9397-08002B2CF9AE}" pid="20" name="ZOTERO_BREF_6e1ndn4PrTDs_5">
    <vt:lpwstr>lementary diversity measures, including species richness and entropy, at fractional repertoire coverage. It also outputs error bars and power tables, allowing robust comparisons of diversity between individuals and over time. We apply Recon to in silico a</vt:lpwstr>
  </property>
  <property fmtid="{D5CDD505-2E9C-101B-9397-08002B2CF9AE}" pid="21" name="ZOTERO_BREF_6e1ndn4PrTDs_6">
    <vt:lpwstr>nd experimental immune-repertoire sequencing data sets as proof of principle for measuring diversity in large, complex systems.","archive_location":"27302887","container-title":"Nat Commun","DOI":"10.1038/ncomms11881","ISSN":"2041-1723 (Electronic) 2041-1</vt:lpwstr>
  </property>
  <property fmtid="{D5CDD505-2E9C-101B-9397-08002B2CF9AE}" pid="22" name="ZOTERO_BREF_6e1ndn4PrTDs_7">
    <vt:lpwstr>723 (Linking)","page":"11881","title":"Robust estimates of overall immune-repertoire diversity from high-throughput measurements on samples","title-short":"Robust estimates of overall immune-repertoire diversity from high-throughput measurements on sample</vt:lpwstr>
  </property>
  <property fmtid="{D5CDD505-2E9C-101B-9397-08002B2CF9AE}" pid="23" name="ZOTERO_BREF_6e1ndn4PrTDs_8">
    <vt:lpwstr>s","volume":"7","author":[{"family":"Kaplinsky","given":"J."},{"family":"Arnaout","given":"R."}],"issued":{"date-parts":[["2016",6,15]]}}}],"schema":"https://github.com/citation-style-language/schema/raw/master/csl-citation.json"} </vt:lpwstr>
  </property>
  <property fmtid="{D5CDD505-2E9C-101B-9397-08002B2CF9AE}" pid="24" name="ZOTERO_BREF_7nTXhDRE1itb_1">
    <vt:lpwstr>ZOTERO_ITEM CSL_CITATION {"citationID":"tQhvUNji","properties":{"formattedCitation":"(Leinster and Cobbold, 2012; Reeve et al., 2014)","plainCitation":"(Leinster and Cobbold, 2012; Reeve et al., 2014)","noteIndex":0},"citationItems":[{"id":15451,"uris":["</vt:lpwstr>
  </property>
  <property fmtid="{D5CDD505-2E9C-101B-9397-08002B2CF9AE}" pid="25" name="ZOTERO_BREF_7nTXhDRE1itb_10">
    <vt:lpwstr>},{"id":15735,"uris":["http://zotero.org/groups/2525145/items/KJ3CMUW9"],"uri":["http://zotero.org/groups/2525145/items/KJ3CMUW9"],"itemData":{"id":15735,"type":"article-journal","abstract":"Diversity measurement underpins the study of biological systems,</vt:lpwstr>
  </property>
  <property fmtid="{D5CDD505-2E9C-101B-9397-08002B2CF9AE}" pid="26" name="ZOTERO_BREF_7nTXhDRE1itb_11">
    <vt:lpwstr> but measures used vary across disciplines. Despite their common use and broad utility, no unified framework has emerged for measuring, comparing and partitioning diversity. The introduction of information theory into diversity measurement has laid the fo</vt:lpwstr>
  </property>
  <property fmtid="{D5CDD505-2E9C-101B-9397-08002B2CF9AE}" pid="27" name="ZOTERO_BREF_7nTXhDRE1itb_12">
    <vt:lpwstr>undations, but the framework is incomplete without the ability to partition diversity, which is central to fundamental questions across the life sciences: How do we prioritise communities for conservation? How do we identify reservoirs and sources of path</vt:lpwstr>
  </property>
  <property fmtid="{D5CDD505-2E9C-101B-9397-08002B2CF9AE}" pid="28" name="ZOTERO_BREF_7nTXhDRE1itb_13">
    <vt:lpwstr>ogenic organisms? How do we measure ecological disturbance arising from climate change? The lack of a common framework means that diversity measures from different fields have conflicting fundamental properties, allowing conclusions reached to depend on t</vt:lpwstr>
  </property>
  <property fmtid="{D5CDD505-2E9C-101B-9397-08002B2CF9AE}" pid="29" name="ZOTERO_BREF_7nTXhDRE1itb_14">
    <vt:lpwstr>he measure chosen. This conflict is unnecessary and unhelpful. A mathematically consistent framework would transform disparate fields by delivering scientific insights in a common language. It would also allow the transfer of theoretical and practical dev</vt:lpwstr>
  </property>
  <property fmtid="{D5CDD505-2E9C-101B-9397-08002B2CF9AE}" pid="30" name="ZOTERO_BREF_7nTXhDRE1itb_15">
    <vt:lpwstr>elopments between fields. We meet this need, providing a versatile unified framework for partitioning biological diversity. It encompasses any kind of similarity between individuals, from functional to genetic, allowing comparisons between qualitatively d</vt:lpwstr>
  </property>
  <property fmtid="{D5CDD505-2E9C-101B-9397-08002B2CF9AE}" pid="31" name="ZOTERO_BREF_7nTXhDRE1itb_16">
    <vt:lpwstr>ifferent kinds of diversity. Where existing partitioning measures aggregate information across the whole population, our approach permits the direct comparison of subcommunities, allowing us to pinpoint distinct, diverse or representative subcommunities a</vt:lpwstr>
  </property>
  <property fmtid="{D5CDD505-2E9C-101B-9397-08002B2CF9AE}" pid="32" name="ZOTERO_BREF_7nTXhDRE1itb_17">
    <vt:lpwstr>nd investigate population substructure. The framework is provided as a ready-to-use R package to easily test our approach.","container-title":"arXiv:1404.6520 [q-bio]","note":"arXiv: 1404.6520","source":"arXiv.org","title":"How to partition diversity","UR</vt:lpwstr>
  </property>
  <property fmtid="{D5CDD505-2E9C-101B-9397-08002B2CF9AE}" pid="33" name="ZOTERO_BREF_7nTXhDRE1itb_18">
    <vt:lpwstr>L":"http://arxiv.org/abs/1404.6520","author":[{"family":"Reeve","given":"Richard"},{"family":"Leinster","given":"Tom"},{"family":"Cobbold","given":"Christina A."},{"family":"Thompson","given":"Jill"},{"family":"Brummitt","given":"Neil"},{"family":"Mitchel</vt:lpwstr>
  </property>
  <property fmtid="{D5CDD505-2E9C-101B-9397-08002B2CF9AE}" pid="34" name="ZOTERO_BREF_7nTXhDRE1itb_19">
    <vt:lpwstr>l","given":"Sonia N."},{"family":"Matthews","given":"Louise"}],"accessed":{"date-parts":[["2019",9,18]]},"issued":{"date-parts":[["2014",4,25]]}},"label":"page"}],"schema":"https://github.com/citation-style-language/schema/raw/master/csl-citation.json"} </vt:lpwstr>
  </property>
  <property fmtid="{D5CDD505-2E9C-101B-9397-08002B2CF9AE}" pid="35" name="ZOTERO_BREF_7nTXhDRE1itb_2">
    <vt:lpwstr>http://zotero.org/groups/2525145/items/SI8CQC6J"],"uri":["http://zotero.org/groups/2525145/items/SI8CQC6J"],"itemData":{"id":15451,"type":"article-journal","abstract":"Realistic measures of biodiversity should reflect not only the relative abundances of s</vt:lpwstr>
  </property>
  <property fmtid="{D5CDD505-2E9C-101B-9397-08002B2CF9AE}" pid="36" name="ZOTERO_BREF_7nTXhDRE1itb_3">
    <vt:lpwstr>pecies, but also the differences between them. We present a natural family of diversity measures taking both factors into account. This is not just another addition to the already long list of diversity indices. Instead, a single formula subsumes many of </vt:lpwstr>
  </property>
  <property fmtid="{D5CDD505-2E9C-101B-9397-08002B2CF9AE}" pid="37" name="ZOTERO_BREF_7nTXhDRE1itb_4">
    <vt:lpwstr>the most popular indices, including Shannon's, Simpson's, species richness, and Rao's quadratic entropy. These popular indices can then be used and understood in a unified way, and the relationships between them are made plain. The new measures are, moreo</vt:lpwstr>
  </property>
  <property fmtid="{D5CDD505-2E9C-101B-9397-08002B2CF9AE}" pid="38" name="ZOTERO_BREF_7nTXhDRE1itb_5">
    <vt:lpwstr>ver, effective numbers, so that percentage changes and ratio comparisons of diversity value are meaningful. We advocate the use of diversity profiles, which provide a faithful graphical representation of the shape of a community; they show how the perceiv</vt:lpwstr>
  </property>
  <property fmtid="{D5CDD505-2E9C-101B-9397-08002B2CF9AE}" pid="39" name="ZOTERO_BREF_7nTXhDRE1itb_6">
    <vt:lpwstr>ed diversity changes as the emphasis shifts from rare to common species. Communities can usefully be compared by comparing their diversity profiles. We show by example that this is a far more subtle method than any relying on a single statistic. Some ecol</vt:lpwstr>
  </property>
  <property fmtid="{D5CDD505-2E9C-101B-9397-08002B2CF9AE}" pid="40" name="ZOTERO_BREF_7nTXhDRE1itb_7">
    <vt:lpwstr>ogists view diversity indices with suspicion, questioning whether they are biologically meaningful. By dropping the naive assumption that distinct species have nothing in common, working with effective numbers, and using diversity profiles, we arrive at a</vt:lpwstr>
  </property>
  <property fmtid="{D5CDD505-2E9C-101B-9397-08002B2CF9AE}" pid="41" name="ZOTERO_BREF_7nTXhDRE1itb_8">
    <vt:lpwstr> system of diversity measurement that should lay much of this suspicion to rest.","container-title":"Ecology","ISSN":"0012-9658","issue":"3","journalAbbreviation":"Ecology","language":"eng","note":"PMID: 22624203","page":"477-489","source":"PubMed","title</vt:lpwstr>
  </property>
  <property fmtid="{D5CDD505-2E9C-101B-9397-08002B2CF9AE}" pid="42" name="ZOTERO_BREF_7nTXhDRE1itb_9">
    <vt:lpwstr>":"Measuring diversity: the importance of species similarity","title-short":"Measuring diversity","volume":"93","author":[{"family":"Leinster","given":"Tom"},{"family":"Cobbold","given":"Christina A."}],"issued":{"date-parts":[["2012",3]]}},"label":"page"</vt:lpwstr>
  </property>
  <property fmtid="{D5CDD505-2E9C-101B-9397-08002B2CF9AE}" pid="43" name="ZOTERO_BREF_8e5PzQbQqDT4_1">
    <vt:lpwstr>ZOTERO_ITEM CSL_CITATION {"citationID":"dOAivqJN","properties":{"formattedCitation":"(Hill, 1973)","plainCitation":"(Hill, 1973)","noteIndex":0},"citationItems":[{"id":15127,"uris":["http://zotero.org/groups/2525145/items/GRQY3BWC"],"uri":["http://zotero.</vt:lpwstr>
  </property>
  <property fmtid="{D5CDD505-2E9C-101B-9397-08002B2CF9AE}" pid="44" name="ZOTERO_BREF_8e5PzQbQqDT4_2">
    <vt:lpwstr>org/groups/2525145/items/GRQY3BWC"],"itemData":{"id":15127,"type":"article-journal","abstract":"Three commonly used measures of diversity, Simpson's index, Shannon's entropy, and the total number of species, are related to Renyi's definition of a generali</vt:lpwstr>
  </property>
  <property fmtid="{D5CDD505-2E9C-101B-9397-08002B2CF9AE}" pid="45" name="ZOTERO_BREF_8e5PzQbQqDT4_3">
    <vt:lpwstr>zed entropy. A unified concept of diversity is presented, according to which there is a continuum of possible diversity measures. In a sense which becomes apparent, these measures provide estimates of the effective number of species present, and differ on</vt:lpwstr>
  </property>
  <property fmtid="{D5CDD505-2E9C-101B-9397-08002B2CF9AE}" pid="46" name="ZOTERO_BREF_8e5PzQbQqDT4_4">
    <vt:lpwstr>ly in their tendency to include or to ignore the relatively rarer species. The notion of the diversity of a community as opposed to that of a sample is examined, and is related to the asymptotic form of the species-abundance curve. A new and plausible def</vt:lpwstr>
  </property>
  <property fmtid="{D5CDD505-2E9C-101B-9397-08002B2CF9AE}" pid="47" name="ZOTERO_BREF_8e5PzQbQqDT4_5">
    <vt:lpwstr>inition of evenness is derived.","container-title":"Ecology","DOI":"10.2307/1934352","ISSN":"00129658, 19399170","issue":"2","page":"427-432","title":"Diversity and Evenness: A Unifying Notation and Its Consequences","title-short":"Diversity and Evenness:</vt:lpwstr>
  </property>
  <property fmtid="{D5CDD505-2E9C-101B-9397-08002B2CF9AE}" pid="48" name="ZOTERO_BREF_8e5PzQbQqDT4_6">
    <vt:lpwstr> A Unifying Notation and Its Consequences","volume":"54","author":[{"family":"Hill","given":"M. O."}],"issued":{"date-parts":[["1973"]]}}}],"schema":"https://github.com/citation-style-language/schema/raw/master/csl-citation.json"} </vt:lpwstr>
  </property>
  <property fmtid="{D5CDD505-2E9C-101B-9397-08002B2CF9AE}" pid="49" name="ZOTERO_BREF_DEYebstWodjq_1">
    <vt:lpwstr/>
  </property>
  <property fmtid="{D5CDD505-2E9C-101B-9397-08002B2CF9AE}" pid="50" name="ZOTERO_BREF_EaUColpFqUtr_1">
    <vt:lpwstr>ZOTERO_ITEM CSL_CITATION {"citationID":"AjjgZ3Ny","properties":{"formattedCitation":"(Arora and Arnaout, 2020)","plainCitation":"(Arora and Arnaout, 2020)","noteIndex":0},"citationItems":[{"id":24297,"uris":["http://zotero.org/groups/2525145/items/Q7A7GKV</vt:lpwstr>
  </property>
  <property fmtid="{D5CDD505-2E9C-101B-9397-08002B2CF9AE}" pid="51" name="ZOTERO_BREF_EaUColpFqUtr_10">
    <vt:lpwstr>e Antibody Repertoires Are Public","author":[{"family":"Arora","given":"Rohit"},{"family":"Arnaout","given":"Ramy"}],"issued":{"date-parts":[["2020",1,1]]}}}],"schema":"https://github.com/citation-style-language/schema/raw/master/csl-citation.json"} </vt:lpwstr>
  </property>
  <property fmtid="{D5CDD505-2E9C-101B-9397-08002B2CF9AE}" pid="52" name="ZOTERO_BREF_EaUColpFqUtr_2">
    <vt:lpwstr>F"],"uri":["http://zotero.org/groups/2525145/items/Q7A7GKVF"],"itemData":{"id":24297,"type":"article-journal","abstract":"When faced with a given pathogen, the antibody response generally functions similarly across different people,1–4 but the source of t</vt:lpwstr>
  </property>
  <property fmtid="{D5CDD505-2E9C-101B-9397-08002B2CF9AE}" pid="53" name="ZOTERO_BREF_EaUColpFqUtr_3">
    <vt:lpwstr>his similarity has been unclear. One hypothesis was that people share a high proportion of the same VDJ-recombined antibody genes, but this has been disproven.5,6 An alternative is that people share a high proportion of functionally similar antibodies,7,8</vt:lpwstr>
  </property>
  <property fmtid="{D5CDD505-2E9C-101B-9397-08002B2CF9AE}" pid="54" name="ZOTERO_BREF_EaUColpFqUtr_4">
    <vt:lpwstr> but testing this hypothesis requires a method for measuring functional similarity that scales to the millions of antibodies per repertoire and across multiple repertoires, which is impossible experimentally. We recently described a framework for doing so</vt:lpwstr>
  </property>
  <property fmtid="{D5CDD505-2E9C-101B-9397-08002B2CF9AE}" pid="55" name="ZOTERO_BREF_EaUColpFqUtr_5">
    <vt:lpwstr> computationally,9 which revealed that repertoires consist of loose overlapping functional classes of antibodies with similar antigen-binding capacities;10–12 this framework allowed us to estimate a repertoire’s antigen-binding capacity, τ, for the ideal </vt:lpwstr>
  </property>
  <property fmtid="{D5CDD505-2E9C-101B-9397-08002B2CF9AE}" pid="56" name="ZOTERO_BREF_EaUColpFqUtr_6">
    <vt:lpwstr>target of any given antibody. Here, we show that this framework supports the second hypothesis, and provide the first comprehensive demonstration of overwhelming functional overlap between repertoires from 20 different individuals directly from sequence, </vt:lpwstr>
  </property>
  <property fmtid="{D5CDD505-2E9C-101B-9397-08002B2CF9AE}" pid="57" name="ZOTERO_BREF_EaUColpFqUtr_7">
    <vt:lpwstr>without need of binding studies. Overlap is highest among the young and falls with age, due to the selective loss of antibodies that represent a core set of shared or “public” antigen-binding capacities. We reveal considerable heterogeneity in antigen-bin</vt:lpwstr>
  </property>
  <property fmtid="{D5CDD505-2E9C-101B-9397-08002B2CF9AE}" pid="58" name="ZOTERO_BREF_EaUColpFqUtr_8">
    <vt:lpwstr>ding capacities for antibodies against influenza, HIV, and SARS-CoV-2, and show that while some of these classes shrink with age, others persist across individuals. These discoveries change our understanding of repertoire diversity and have implications f</vt:lpwstr>
  </property>
  <property fmtid="{D5CDD505-2E9C-101B-9397-08002B2CF9AE}" pid="59" name="ZOTERO_BREF_EaUColpFqUtr_9">
    <vt:lpwstr>or vaccine and therapeutic-antibody development, especially for the aged.Competing Interest StatementThe authors have declared no competing interest.","container-title":"bioRxiv","DOI":"10.1101/2020.06.18.159699","page":"2020.06.18.159699","title":"Privat</vt:lpwstr>
  </property>
  <property fmtid="{D5CDD505-2E9C-101B-9397-08002B2CF9AE}" pid="60" name="ZOTERO_BREF_H4U0f9WNJGPvq9ZTrTeAI_1">
    <vt:lpwstr>ZOTERO_ITEM CSL_CITATION {"citationID":"jaqsFqJl","properties":{"formattedCitation":"(Jost, 2007)","plainCitation":"(Jost, 2007)","noteIndex":0},"citationItems":[{"id":17422,"uris":["http://zotero.org/groups/2525145/items/Z788248Z"],"uri":["http://zotero.</vt:lpwstr>
  </property>
  <property fmtid="{D5CDD505-2E9C-101B-9397-08002B2CF9AE}" pid="61" name="ZOTERO_BREF_H4U0f9WNJGPvq9ZTrTeAI_2">
    <vt:lpwstr>org/groups/2525145/items/Z788248Z"],"itemData":{"id":17422,"type":"article-journal","abstract":"Existing general definitions of beta diversity often produce a beta with a hidden dependence on alpha. Such a beta cannot be used to compare regions that diffe</vt:lpwstr>
  </property>
  <property fmtid="{D5CDD505-2E9C-101B-9397-08002B2CF9AE}" pid="62" name="ZOTERO_BREF_H4U0f9WNJGPvq9ZTrTeAI_3">
    <vt:lpwstr>r in alpha diversity. To avoid misinterpretation, existing definitions of alpha and beta must be replaced by a definition that partitions diversity into independent alpha and beta components. Such a unique definition is derived here. When these new alpha </vt:lpwstr>
  </property>
  <property fmtid="{D5CDD505-2E9C-101B-9397-08002B2CF9AE}" pid="63" name="ZOTERO_BREF_H4U0f9WNJGPvq9ZTrTeAI_4">
    <vt:lpwstr>and beta components are transformed into their numbers equivalents (effective numbers of elements), Whittaker's multiplicative law (alpha x beta = gamma) is necessarily true for all indices. The new beta gives the effective number of distinct communities.</vt:lpwstr>
  </property>
  <property fmtid="{D5CDD505-2E9C-101B-9397-08002B2CF9AE}" pid="64" name="ZOTERO_BREF_H4U0f9WNJGPvq9ZTrTeAI_5">
    <vt:lpwstr> The most popular similarity and overlap measures of ecology (Jaccard, Sorensen, Horn, and Morisita-Horn indices) are monotonic transformations of the new beta diversity. Shannon measures follow deductively from this formalism and do not need to be borrow</vt:lpwstr>
  </property>
  <property fmtid="{D5CDD505-2E9C-101B-9397-08002B2CF9AE}" pid="65" name="ZOTERO_BREF_H4U0f9WNJGPvq9ZTrTeAI_6">
    <vt:lpwstr>ed from information theory; they are shown to be the only standard diversity measures which can be decomposed into meaningful independent alpha and beta components when community weights are unequal.","archive_location":"18027744","container-title":"Ecolo</vt:lpwstr>
  </property>
  <property fmtid="{D5CDD505-2E9C-101B-9397-08002B2CF9AE}" pid="66" name="ZOTERO_BREF_H4U0f9WNJGPvq9ZTrTeAI_7">
    <vt:lpwstr>gy","ISSN":"0012-9658 (Print) 0012-9658 (Linking)","issue":"10","language":"eng","page":"2427-39","title":"Partitioning diversity into independent alpha and beta components","title-short":"Partitioning diversity into independent alpha and beta components"</vt:lpwstr>
  </property>
  <property fmtid="{D5CDD505-2E9C-101B-9397-08002B2CF9AE}" pid="67" name="ZOTERO_BREF_H4U0f9WNJGPvq9ZTrTeAI_8">
    <vt:lpwstr>,"volume":"88","author":[{"family":"Jost","given":"L."}],"issued":{"date-parts":[["2007",10]]}}}],"schema":"https://github.com/citation-style-language/schema/raw/master/csl-citation.json"} </vt:lpwstr>
  </property>
  <property fmtid="{D5CDD505-2E9C-101B-9397-08002B2CF9AE}" pid="68" name="ZOTERO_BREF_HSH8q0JZxBv5_1">
    <vt:lpwstr>ZOTERO_ITEM CSL_CITATION {"citationID":"ke5f7ych","properties":{"formattedCitation":"(Kaplinsky and Arnaout, 2016)","plainCitation":"(Kaplinsky and Arnaout, 2016)","noteIndex":0},"citationItems":[{"id":7319,"uris":["http://zotero.org/users/6397334/items/K</vt:lpwstr>
  </property>
  <property fmtid="{D5CDD505-2E9C-101B-9397-08002B2CF9AE}" pid="69" name="ZOTERO_BREF_HSH8q0JZxBv5_2">
    <vt:lpwstr>N9BBBVS"],"uri":["http://zotero.org/users/6397334/items/KN9BBBVS"],"itemData":{"id":7319,"type":"article-journal","abstract":"The diversity of an organism's B- and T-cell repertoires is both clinically important and a key measure of immunological complexi</vt:lpwstr>
  </property>
  <property fmtid="{D5CDD505-2E9C-101B-9397-08002B2CF9AE}" pid="70" name="ZOTERO_BREF_HSH8q0JZxBv5_3">
    <vt:lpwstr>ty. However, diversity is hard to estimate by current methods, because of inherent uncertainty in the number of B- and T-cell clones that will be missing from a blood or tissue sample by chance (the missing-species problem), inevitable sampling bias, and </vt:lpwstr>
  </property>
  <property fmtid="{D5CDD505-2E9C-101B-9397-08002B2CF9AE}" pid="71" name="ZOTERO_BREF_HSH8q0JZxBv5_4">
    <vt:lpwstr>experimental noise. To solve this problem, we developed Recon, a modified maximum-likelihood method that outputs the overall diversity of a repertoire from measurements on a sample. Recon outputs accurate, robust estimates by any of a vast set of compleme</vt:lpwstr>
  </property>
  <property fmtid="{D5CDD505-2E9C-101B-9397-08002B2CF9AE}" pid="72" name="ZOTERO_BREF_HSH8q0JZxBv5_5">
    <vt:lpwstr>ntary diversity measures, including species richness and entropy, at fractional repertoire coverage. It also outputs error bars and power tables, allowing robust comparisons of diversity between individuals and over time. We apply Recon to in silico and e</vt:lpwstr>
  </property>
  <property fmtid="{D5CDD505-2E9C-101B-9397-08002B2CF9AE}" pid="73" name="ZOTERO_BREF_HSH8q0JZxBv5_6">
    <vt:lpwstr>xperimental immune-repertoire sequencing data sets as proof of principle for measuring diversity in large, complex systems.","archive_location":"27302887","container-title":"Nat Commun","DOI":"10.1038/ncomms11881","ISSN":"2041-1723 (Electronic) 2041-1723 </vt:lpwstr>
  </property>
  <property fmtid="{D5CDD505-2E9C-101B-9397-08002B2CF9AE}" pid="74" name="ZOTERO_BREF_HSH8q0JZxBv5_7">
    <vt:lpwstr>(Linking)","page":"11881","title":"Robust estimates of overall immune-repertoire diversity from high-throughput measurements on samples","title-short":"Robust estimates of overall immune-repertoire diversity from high-throughput measurements on samples","</vt:lpwstr>
  </property>
  <property fmtid="{D5CDD505-2E9C-101B-9397-08002B2CF9AE}" pid="75" name="ZOTERO_BREF_HSH8q0JZxBv5_8">
    <vt:lpwstr>volume":"7","author":[{"family":"Kaplinsky","given":"J."},{"family":"Arnaout","given":"R."}],"issued":{"date-parts":[["2016",6,15]]}}}],"schema":"https://github.com/citation-style-language/schema/raw/master/csl-citation.json"}</vt:lpwstr>
  </property>
  <property fmtid="{D5CDD505-2E9C-101B-9397-08002B2CF9AE}" pid="76" name="ZOTERO_BREF_UwYQl9cKEsxO_1">
    <vt:lpwstr>ZOTERO_ITEM CSL_CITATION {"citationID":"JR9UOtvQ","properties":{"formattedCitation":"(Chiu et al., 2014; Jost, 2007; Reeve et al., 2014)","plainCitation":"(Chiu et al., 2014; Jost, 2007; Reeve et al., 2014)","noteIndex":0},"citationItems":[{"id":24365,"ur</vt:lpwstr>
  </property>
  <property fmtid="{D5CDD505-2E9C-101B-9397-08002B2CF9AE}" pid="77" name="ZOTERO_BREF_UwYQl9cKEsxO_10">
    <vt:lpwstr>sity (ratio of gamma to alpha) measures the effective number of completely phylogenetically distinct assemblages. This beta component measures pure differentiation among assemblages and thus can be used to construct several classes of similarity or differ</vt:lpwstr>
  </property>
  <property fmtid="{D5CDD505-2E9C-101B-9397-08002B2CF9AE}" pid="78" name="ZOTERO_BREF_UwYQl9cKEsxO_11">
    <vt:lpwstr>entiation measures normalized onto the range [0, 1]. We also propose a normalization to fix the traditional additive phylogenetic similarity and differentiation measures, and we show that this yields the same similarity and differentiation measures we der</vt:lpwstr>
  </property>
  <property fmtid="{D5CDD505-2E9C-101B-9397-08002B2CF9AE}" pid="79" name="ZOTERO_BREF_UwYQl9cKEsxO_12">
    <vt:lpwstr>ived from multiplicative phylogenetic diversity partitioning. We thus can achieve a consensus on phylogenetic similarity and differentiation measures, including N-assemblage phylogenetic generalizations of the classic Jaccard, Sørensen, Horn, and Morisita</vt:lpwstr>
  </property>
  <property fmtid="{D5CDD505-2E9C-101B-9397-08002B2CF9AE}" pid="80" name="ZOTERO_BREF_UwYQl9cKEsxO_13">
    <vt:lpwstr>-Horn measures. Hypothetical and real examples are used for illustration.","container-title":"Ecological Monographs","DOI":"10.1890/12-0960.1","ISSN":"1557-7015","issue":"1","language":"en","note":"_eprint: https://esajournals.onlinelibrary.wiley.com/doi/</vt:lpwstr>
  </property>
  <property fmtid="{D5CDD505-2E9C-101B-9397-08002B2CF9AE}" pid="81" name="ZOTERO_BREF_UwYQl9cKEsxO_14">
    <vt:lpwstr>pdf/10.1890/12-0960.1","page":"21-44","source":"Wiley Online Library","title":"Phylogenetic beta diversity, similarity, and differentiation measures based on Hill numbers","volume":"84","author":[{"family":"Chiu","given":"Chun-Huo"},{"family":"Jost","give</vt:lpwstr>
  </property>
  <property fmtid="{D5CDD505-2E9C-101B-9397-08002B2CF9AE}" pid="82" name="ZOTERO_BREF_UwYQl9cKEsxO_15">
    <vt:lpwstr>n":"Lou"},{"family":"Chao","given":"Anne"}],"issued":{"date-parts":[["2014"]]}},"label":"page"},{"id":17422,"uris":["http://zotero.org/groups/2525145/items/Z788248Z"],"uri":["http://zotero.org/groups/2525145/items/Z788248Z"],"itemData":{"id":17422,"type":</vt:lpwstr>
  </property>
  <property fmtid="{D5CDD505-2E9C-101B-9397-08002B2CF9AE}" pid="83" name="ZOTERO_BREF_UwYQl9cKEsxO_16">
    <vt:lpwstr>"article-journal","abstract":"Existing general definitions of beta diversity often produce a beta with a hidden dependence on alpha. Such a beta cannot be used to compare regions that differ in alpha diversity. To avoid misinterpretation, existing definit</vt:lpwstr>
  </property>
  <property fmtid="{D5CDD505-2E9C-101B-9397-08002B2CF9AE}" pid="84" name="ZOTERO_BREF_UwYQl9cKEsxO_17">
    <vt:lpwstr>ions of alpha and beta must be replaced by a definition that partitions diversity into independent alpha and beta components. Such a unique definition is derived here. When these new alpha and beta components are transformed into their numbers equivalents</vt:lpwstr>
  </property>
  <property fmtid="{D5CDD505-2E9C-101B-9397-08002B2CF9AE}" pid="85" name="ZOTERO_BREF_UwYQl9cKEsxO_18">
    <vt:lpwstr> (effective numbers of elements), Whittaker's multiplicative law (alpha x beta = gamma) is necessarily true for all indices. The new beta gives the effective number of distinct communities. The most popular similarity and overlap measures of ecology (Jacc</vt:lpwstr>
  </property>
  <property fmtid="{D5CDD505-2E9C-101B-9397-08002B2CF9AE}" pid="86" name="ZOTERO_BREF_UwYQl9cKEsxO_19">
    <vt:lpwstr>ard, Sorensen, Horn, and Morisita-Horn indices) are monotonic transformations of the new beta diversity. Shannon measures follow deductively from this formalism and do not need to be borrowed from information theory; they are shown to be the only standard</vt:lpwstr>
  </property>
  <property fmtid="{D5CDD505-2E9C-101B-9397-08002B2CF9AE}" pid="87" name="ZOTERO_BREF_UwYQl9cKEsxO_2">
    <vt:lpwstr>is":["http://zotero.org/groups/2525145/items/62ZCJUUZ"],"uri":["http://zotero.org/groups/2525145/items/62ZCJUUZ"],"itemData":{"id":24365,"type":"article-journal","abstract":"Until now, decomposition of abundance-sensitive gamma (regional) phylogenetic div</vt:lpwstr>
  </property>
  <property fmtid="{D5CDD505-2E9C-101B-9397-08002B2CF9AE}" pid="88" name="ZOTERO_BREF_UwYQl9cKEsxO_20">
    <vt:lpwstr> diversity measures which can be decomposed into meaningful independent alpha and beta components when community weights are unequal.","archive_location":"18027744","container-title":"Ecology","ISSN":"0012-9658 (Print) 0012-9658 (Linking)","issue":"10","l</vt:lpwstr>
  </property>
  <property fmtid="{D5CDD505-2E9C-101B-9397-08002B2CF9AE}" pid="89" name="ZOTERO_BREF_UwYQl9cKEsxO_21">
    <vt:lpwstr>anguage":"eng","page":"2427-39","title":"Partitioning diversity into independent alpha and beta components","title-short":"Partitioning diversity into independent alpha and beta components","volume":"88","author":[{"family":"Jost","given":"L."}],"issued":</vt:lpwstr>
  </property>
  <property fmtid="{D5CDD505-2E9C-101B-9397-08002B2CF9AE}" pid="90" name="ZOTERO_BREF_UwYQl9cKEsxO_22">
    <vt:lpwstr>{"date-parts":[["2007",10]]}},"label":"page"},{"id":15735,"uris":["http://zotero.org/groups/2525145/items/KJ3CMUW9"],"uri":["http://zotero.org/groups/2525145/items/KJ3CMUW9"],"itemData":{"id":15735,"type":"article-journal","abstract":"Diversity measuremen</vt:lpwstr>
  </property>
  <property fmtid="{D5CDD505-2E9C-101B-9397-08002B2CF9AE}" pid="91" name="ZOTERO_BREF_UwYQl9cKEsxO_23">
    <vt:lpwstr>t underpins the study of biological systems, but measures used vary across disciplines. Despite their common use and broad utility, no unified framework has emerged for measuring, comparing and partitioning diversity. The introduction of information theor</vt:lpwstr>
  </property>
  <property fmtid="{D5CDD505-2E9C-101B-9397-08002B2CF9AE}" pid="92" name="ZOTERO_BREF_UwYQl9cKEsxO_24">
    <vt:lpwstr>y into diversity measurement has laid the foundations, but the framework is incomplete without the ability to partition diversity, which is central to fundamental questions across the life sciences: How do we prioritise communities for conservation? How d</vt:lpwstr>
  </property>
  <property fmtid="{D5CDD505-2E9C-101B-9397-08002B2CF9AE}" pid="93" name="ZOTERO_BREF_UwYQl9cKEsxO_25">
    <vt:lpwstr>o we identify reservoirs and sources of pathogenic organisms? How do we measure ecological disturbance arising from climate change? The lack of a common framework means that diversity measures from different fields have conflicting fundamental properties,</vt:lpwstr>
  </property>
  <property fmtid="{D5CDD505-2E9C-101B-9397-08002B2CF9AE}" pid="94" name="ZOTERO_BREF_UwYQl9cKEsxO_26">
    <vt:lpwstr> allowing conclusions reached to depend on the measure chosen. This conflict is unnecessary and unhelpful. A mathematically consistent framework would transform disparate fields by delivering scientific insights in a common language. It would also allow t</vt:lpwstr>
  </property>
  <property fmtid="{D5CDD505-2E9C-101B-9397-08002B2CF9AE}" pid="95" name="ZOTERO_BREF_UwYQl9cKEsxO_27">
    <vt:lpwstr>he transfer of theoretical and practical developments between fields. We meet this need, providing a versatile unified framework for partitioning biological diversity. It encompasses any kind of similarity between individuals, from functional to genetic, </vt:lpwstr>
  </property>
  <property fmtid="{D5CDD505-2E9C-101B-9397-08002B2CF9AE}" pid="96" name="ZOTERO_BREF_UwYQl9cKEsxO_28">
    <vt:lpwstr>allowing comparisons between qualitatively different kinds of diversity. Where existing partitioning measures aggregate information across the whole population, our approach permits the direct comparison of subcommunities, allowing us to pinpoint distinct</vt:lpwstr>
  </property>
  <property fmtid="{D5CDD505-2E9C-101B-9397-08002B2CF9AE}" pid="97" name="ZOTERO_BREF_UwYQl9cKEsxO_29">
    <vt:lpwstr>, diverse or representative subcommunities and investigate population substructure. The framework is provided as a ready-to-use R package to easily test our approach.","container-title":"arXiv:1404.6520 [q-bio]","note":"arXiv: 1404.6520","source":"arXiv.o</vt:lpwstr>
  </property>
  <property fmtid="{D5CDD505-2E9C-101B-9397-08002B2CF9AE}" pid="98" name="ZOTERO_BREF_UwYQl9cKEsxO_3">
    <vt:lpwstr>ersity measures into alpha and beta (within- and between-group) components has been based on an additive partitioning of phylogenetic generalized entropies, especially Rao's quadratic entropy. This additive approach led to a phylogenetic measure of differ</vt:lpwstr>
  </property>
  <property fmtid="{D5CDD505-2E9C-101B-9397-08002B2CF9AE}" pid="99" name="ZOTERO_BREF_UwYQl9cKEsxO_30">
    <vt:lpwstr>rg","title":"How to partition diversity","URL":"http://arxiv.org/abs/1404.6520","author":[{"family":"Reeve","given":"Richard"},{"family":"Leinster","given":"Tom"},{"family":"Cobbold","given":"Christina A."},{"family":"Thompson","given":"Jill"},{"family":"</vt:lpwstr>
  </property>
  <property fmtid="{D5CDD505-2E9C-101B-9397-08002B2CF9AE}" pid="100" name="ZOTERO_BREF_UwYQl9cKEsxO_31">
    <vt:lpwstr>Brummitt","given":"Neil"},{"family":"Mitchell","given":"Sonia N."},{"family":"Matthews","given":"Louise"}],"accessed":{"date-parts":[["2019",9,18]]},"issued":{"date-parts":[["2014",4,25]]}},"label":"page"}],"schema":"https://github.com/citation-style-lang</vt:lpwstr>
  </property>
  <property fmtid="{D5CDD505-2E9C-101B-9397-08002B2CF9AE}" pid="101" name="ZOTERO_BREF_UwYQl9cKEsxO_32">
    <vt:lpwstr>uage/schema/raw/master/csl-citation.json"} </vt:lpwstr>
  </property>
  <property fmtid="{D5CDD505-2E9C-101B-9397-08002B2CF9AE}" pid="102" name="ZOTERO_BREF_UwYQl9cKEsxO_4">
    <vt:lpwstr>entiation between assemblages: (gamma − alpha)/gamma. We show both empirically and theoretically that this approach inherits all of the problems recently identified in the additive partitioning of non-phylogenetic generalized entropies. When within-assemb</vt:lpwstr>
  </property>
  <property fmtid="{D5CDD505-2E9C-101B-9397-08002B2CF9AE}" pid="103" name="ZOTERO_BREF_UwYQl9cKEsxO_5">
    <vt:lpwstr>lage (alpha) quadratic entropy is high, the additive beta and the differentiation measure (gamma − alpha)/gamma always tend to zero (implying no differentiation) regardless of phylogenetic structures and differences in species abundances across assemblage</vt:lpwstr>
  </property>
  <property fmtid="{D5CDD505-2E9C-101B-9397-08002B2CF9AE}" pid="104" name="ZOTERO_BREF_UwYQl9cKEsxO_6">
    <vt:lpwstr>s. Likewise, the differentiation measure based on the phylogenetic generalization of Shannon entropy always approaches zero whenever gamma phylogenetic entropy is high. Such critical flaws, inherited from their non-phylogenetic parent measures (Gini-Simps</vt:lpwstr>
  </property>
  <property fmtid="{D5CDD505-2E9C-101B-9397-08002B2CF9AE}" pid="105" name="ZOTERO_BREF_UwYQl9cKEsxO_7">
    <vt:lpwstr>on index and Shannon entropy respectively), have caused interpretational problems. These flaws arise because phylogenetic generalized entropies do not obey the replication principle, which ensures that the diversity measures are linear with respect to spe</vt:lpwstr>
  </property>
  <property fmtid="{D5CDD505-2E9C-101B-9397-08002B2CF9AE}" pid="106" name="ZOTERO_BREF_UwYQl9cKEsxO_8">
    <vt:lpwstr>cies addition or group pooling. Furthermore, their complete partitioning into independent components is not additive (except for phylogenetic entropy). Just as in the non-phylogenetic case, these interpretational problems are resolved by using phylogeneti</vt:lpwstr>
  </property>
  <property fmtid="{D5CDD505-2E9C-101B-9397-08002B2CF9AE}" pid="107" name="ZOTERO_BREF_UwYQl9cKEsxO_9">
    <vt:lpwstr>c Hill numbers that obey the replication principle. Here we show how to partition the phylogenetic gamma diversity based on Hill numbers into independent alpha and beta components, which turn out to be multiplicative. The resulting phylogenetic beta diver</vt:lpwstr>
  </property>
  <property fmtid="{D5CDD505-2E9C-101B-9397-08002B2CF9AE}" pid="108" name="ZOTERO_BREF_XeVnd1vjIG1I_1">
    <vt:lpwstr/>
  </property>
  <property fmtid="{D5CDD505-2E9C-101B-9397-08002B2CF9AE}" pid="109" name="ZOTERO_BREF_XvUFUftSh7cD_1">
    <vt:lpwstr>ZOTERO_ITEM CSL_CITATION {"citationID":"biCgnheD","properties":{"formattedCitation":"(Arora et al., 2018)","plainCitation":"(Arora et al., 2018)","noteIndex":0},"citationItems":[{"id":15286,"uris":["http://zotero.org/groups/2525145/items/S84QYZNR"],"uri":</vt:lpwstr>
  </property>
  <property fmtid="{D5CDD505-2E9C-101B-9397-08002B2CF9AE}" pid="110" name="ZOTERO_BREF_XvUFUftSh7cD_2">
    <vt:lpwstr>["http://zotero.org/groups/2525145/items/S84QYZNR"],"itemData":{"id":15286,"type":"article-journal","abstract":"A diverse immune repertoire is considered a hallmark of good health. However, other things being equal, current methods for measuring repertoir</vt:lpwstr>
  </property>
  <property fmtid="{D5CDD505-2E9C-101B-9397-08002B2CF9AE}" pid="111" name="ZOTERO_BREF_XvUFUftSh7cD_3">
    <vt:lpwstr>e diversity cannot distinguish between a repertoire composed of similar sequences (clonotypes, clones) and a repertoire composed of different ones, even though the latter is intuitively more diverse. Here we describe a framework for incorporating similari</vt:lpwstr>
  </property>
  <property fmtid="{D5CDD505-2E9C-101B-9397-08002B2CF9AE}" pid="112" name="ZOTERO_BREF_XvUFUftSh7cD_4">
    <vt:lpwstr>ty into diversity measures, and measure immunological diversity with similarity on 391 large-scale antibody and T-cell receptor (TCR) repertoires. We find that while repertoires often contain millions of unique sequences, diversity with similarity suggest</vt:lpwstr>
  </property>
  <property fmtid="{D5CDD505-2E9C-101B-9397-08002B2CF9AE}" pid="113" name="ZOTERO_BREF_XvUFUftSh7cD_5">
    <vt:lpwstr>s a landscape defined by at most a few thousand unrelated CDR3 binding targets. Naive/IgM repertoires have more unique sequences than memory/IgG, but with similarity, memory/IgG repertoires are more diverse. Diversity with similarity is sensitive to vacci</vt:lpwstr>
  </property>
  <property fmtid="{D5CDD505-2E9C-101B-9397-08002B2CF9AE}" pid="114" name="ZOTERO_BREF_XvUFUftSh7cD_6">
    <vt:lpwstr>nation, infection, and aging, and unlike diversity without similarity is robust to sampling error. Finally, with similarity, repertoires from different people overlap significantly, suggesting a definable ceiling for the functional diversity of humanity. </vt:lpwstr>
  </property>
  <property fmtid="{D5CDD505-2E9C-101B-9397-08002B2CF9AE}" pid="115" name="ZOTERO_BREF_XvUFUftSh7cD_7">
    <vt:lpwstr>Similarity redefines diversity in complex systems.","container-title":"bioRxiv","DOI":"10.1101/483131","language":"en","page":"483131","source":"www.biorxiv.org","title":"Immunological Diversity with Similarity","author":[{"family":"Arora","given":"Rohit"</vt:lpwstr>
  </property>
  <property fmtid="{D5CDD505-2E9C-101B-9397-08002B2CF9AE}" pid="116" name="ZOTERO_BREF_XvUFUftSh7cD_8">
    <vt:lpwstr>},{"family":"Burke","given":"Harry M."},{"family":"Arnaout","given":"Ramy"}],"issued":{"date-parts":[["2018",11,29]]}}}],"schema":"https://github.com/citation-style-language/schema/raw/master/csl-citation.json"} </vt:lpwstr>
  </property>
  <property fmtid="{D5CDD505-2E9C-101B-9397-08002B2CF9AE}" pid="117" name="ZOTERO_BREF_Xx3z2ZcVM86b_1">
    <vt:lpwstr>ZOTERO_ITEM CSL_CITATION {"citationID":"fgnTsAJo","properties":{"formattedCitation":"(Arora and Arnaout, 2020)","plainCitation":"(Arora and Arnaout, 2020)","dontUpdate":true,"noteIndex":0},"citationItems":[{"id":23873,"uris":["http://zotero.org/groups/252</vt:lpwstr>
  </property>
  <property fmtid="{D5CDD505-2E9C-101B-9397-08002B2CF9AE}" pid="118" name="ZOTERO_BREF_Xx3z2ZcVM86b_10">
    <vt:lpwstr>9","title":"Private Antibody Repertoires Are Public","author":[{"family":"Arora","given":"Rohit"},{"family":"Arnaout","given":"Ramy"}],"issued":{"date-parts":[["2020",1,1]]}}}],"schema":"https://github.com/citation-style-language/schema/raw/master/csl-cit</vt:lpwstr>
  </property>
  <property fmtid="{D5CDD505-2E9C-101B-9397-08002B2CF9AE}" pid="119" name="ZOTERO_BREF_Xx3z2ZcVM86b_11">
    <vt:lpwstr>ation.json"}</vt:lpwstr>
  </property>
  <property fmtid="{D5CDD505-2E9C-101B-9397-08002B2CF9AE}" pid="120" name="ZOTERO_BREF_Xx3z2ZcVM86b_2">
    <vt:lpwstr>5145/items/Q7A7GKVF"],"uri":["http://zotero.org/groups/2525145/items/Q7A7GKVF"],"itemData":{"id":23873,"type":"article-journal","abstract":"When faced with a given pathogen, the antibody response generally functions similarly across different people,1–4 b</vt:lpwstr>
  </property>
  <property fmtid="{D5CDD505-2E9C-101B-9397-08002B2CF9AE}" pid="121" name="ZOTERO_BREF_Xx3z2ZcVM86b_3">
    <vt:lpwstr>ut the source of this similarity has been unclear. One hypothesis was that people share a high proportion of the same VDJ-recombined antibody genes, but this has been disproven.5,6 An alternative is that people share a high proportion of functionally simi</vt:lpwstr>
  </property>
  <property fmtid="{D5CDD505-2E9C-101B-9397-08002B2CF9AE}" pid="122" name="ZOTERO_BREF_Xx3z2ZcVM86b_4">
    <vt:lpwstr>lar antibodies,7,8 but testing this hypothesis requires a method for measuring functional similarity that scales to the millions of antibodies per repertoire and across multiple repertoires, which is impossible experimentally. We recently described a fram</vt:lpwstr>
  </property>
  <property fmtid="{D5CDD505-2E9C-101B-9397-08002B2CF9AE}" pid="123" name="ZOTERO_BREF_Xx3z2ZcVM86b_5">
    <vt:lpwstr>ework for doing so computationally,9 which revealed that repertoires consist of loose overlapping functional classes of antibodies with similar antigen-binding capacities;10–12 this framework allowed us to estimate a repertoire’s antigen-binding capacity,</vt:lpwstr>
  </property>
  <property fmtid="{D5CDD505-2E9C-101B-9397-08002B2CF9AE}" pid="124" name="ZOTERO_BREF_Xx3z2ZcVM86b_6">
    <vt:lpwstr> τ, for the ideal target of any given antibody. Here, we show that this framework supports the second hypothesis, and provide the first comprehensive demonstration of overwhelming functional overlap between repertoires from 20 different individuals direct</vt:lpwstr>
  </property>
  <property fmtid="{D5CDD505-2E9C-101B-9397-08002B2CF9AE}" pid="125" name="ZOTERO_BREF_Xx3z2ZcVM86b_7">
    <vt:lpwstr>ly from sequence, without need of binding studies. Overlap is highest among the young and falls with age, due to the selective loss of antibodies that represent a core set of shared or “public” antigen-binding capacities. We reveal considerable heterogene</vt:lpwstr>
  </property>
  <property fmtid="{D5CDD505-2E9C-101B-9397-08002B2CF9AE}" pid="126" name="ZOTERO_BREF_Xx3z2ZcVM86b_8">
    <vt:lpwstr>ity in antigen-binding capacities for antibodies against influenza, HIV, and SARS-CoV-2, and show that while some of these classes shrink with age, others persist across individuals. These discoveries change our understanding of repertoire diversity and h</vt:lpwstr>
  </property>
  <property fmtid="{D5CDD505-2E9C-101B-9397-08002B2CF9AE}" pid="127" name="ZOTERO_BREF_Xx3z2ZcVM86b_9">
    <vt:lpwstr>ave implications for vaccine and therapeutic-antibody development, especially for the aged.Competing Interest StatementThe authors have declared no competing interest.","container-title":"bioRxiv","DOI":"10.1101/2020.06.18.159699","page":"2020.06.18.15969</vt:lpwstr>
  </property>
  <property fmtid="{D5CDD505-2E9C-101B-9397-08002B2CF9AE}" pid="128" name="ZOTERO_BREF_dBheQaRGBiPT_1">
    <vt:lpwstr>ZOTERO_BIBL {"uncited":[],"omitted":[],"custom":[]} CSL_BIBLIOGRAPHY</vt:lpwstr>
  </property>
  <property fmtid="{D5CDD505-2E9C-101B-9397-08002B2CF9AE}" pid="129" name="ZOTERO_BREF_db5PRNO79azi_1">
    <vt:lpwstr/>
  </property>
  <property fmtid="{D5CDD505-2E9C-101B-9397-08002B2CF9AE}" pid="130" name="ZOTERO_BREF_doYL6ML9mDyU_1">
    <vt:lpwstr/>
  </property>
  <property fmtid="{D5CDD505-2E9C-101B-9397-08002B2CF9AE}" pid="131" name="ZOTERO_BREF_e2oqba3T5Dqz_1">
    <vt:lpwstr/>
  </property>
  <property fmtid="{D5CDD505-2E9C-101B-9397-08002B2CF9AE}" pid="132" name="ZOTERO_BREF_e2oqba3T5Dqz_10">
    <vt:lpwstr/>
  </property>
  <property fmtid="{D5CDD505-2E9C-101B-9397-08002B2CF9AE}" pid="133" name="ZOTERO_BREF_e2oqba3T5Dqz_11">
    <vt:lpwstr/>
  </property>
  <property fmtid="{D5CDD505-2E9C-101B-9397-08002B2CF9AE}" pid="134" name="ZOTERO_BREF_e2oqba3T5Dqz_2">
    <vt:lpwstr/>
  </property>
  <property fmtid="{D5CDD505-2E9C-101B-9397-08002B2CF9AE}" pid="135" name="ZOTERO_BREF_e2oqba3T5Dqz_3">
    <vt:lpwstr/>
  </property>
  <property fmtid="{D5CDD505-2E9C-101B-9397-08002B2CF9AE}" pid="136" name="ZOTERO_BREF_e2oqba3T5Dqz_4">
    <vt:lpwstr/>
  </property>
  <property fmtid="{D5CDD505-2E9C-101B-9397-08002B2CF9AE}" pid="137" name="ZOTERO_BREF_e2oqba3T5Dqz_5">
    <vt:lpwstr/>
  </property>
  <property fmtid="{D5CDD505-2E9C-101B-9397-08002B2CF9AE}" pid="138" name="ZOTERO_BREF_e2oqba3T5Dqz_6">
    <vt:lpwstr/>
  </property>
  <property fmtid="{D5CDD505-2E9C-101B-9397-08002B2CF9AE}" pid="139" name="ZOTERO_BREF_e2oqba3T5Dqz_7">
    <vt:lpwstr/>
  </property>
  <property fmtid="{D5CDD505-2E9C-101B-9397-08002B2CF9AE}" pid="140" name="ZOTERO_BREF_e2oqba3T5Dqz_8">
    <vt:lpwstr/>
  </property>
  <property fmtid="{D5CDD505-2E9C-101B-9397-08002B2CF9AE}" pid="141" name="ZOTERO_BREF_e2oqba3T5Dqz_9">
    <vt:lpwstr/>
  </property>
  <property fmtid="{D5CDD505-2E9C-101B-9397-08002B2CF9AE}" pid="142" name="ZOTERO_BREF_ftS067Pm9jQp_1">
    <vt:lpwstr/>
  </property>
  <property fmtid="{D5CDD505-2E9C-101B-9397-08002B2CF9AE}" pid="143" name="ZOTERO_BREF_ftS067Pm9jQp_2">
    <vt:lpwstr/>
  </property>
  <property fmtid="{D5CDD505-2E9C-101B-9397-08002B2CF9AE}" pid="144" name="ZOTERO_BREF_ftS067Pm9jQp_3">
    <vt:lpwstr/>
  </property>
  <property fmtid="{D5CDD505-2E9C-101B-9397-08002B2CF9AE}" pid="145" name="ZOTERO_BREF_ftS067Pm9jQp_4">
    <vt:lpwstr/>
  </property>
  <property fmtid="{D5CDD505-2E9C-101B-9397-08002B2CF9AE}" pid="146" name="ZOTERO_BREF_ftS067Pm9jQp_5">
    <vt:lpwstr/>
  </property>
  <property fmtid="{D5CDD505-2E9C-101B-9397-08002B2CF9AE}" pid="147" name="ZOTERO_BREF_ftS067Pm9jQp_6">
    <vt:lpwstr/>
  </property>
  <property fmtid="{D5CDD505-2E9C-101B-9397-08002B2CF9AE}" pid="148" name="ZOTERO_BREF_gozCsZ6o2wIA_1">
    <vt:lpwstr/>
  </property>
  <property fmtid="{D5CDD505-2E9C-101B-9397-08002B2CF9AE}" pid="149" name="ZOTERO_BREF_gozCsZ6o2wIA_10">
    <vt:lpwstr/>
  </property>
  <property fmtid="{D5CDD505-2E9C-101B-9397-08002B2CF9AE}" pid="150" name="ZOTERO_BREF_gozCsZ6o2wIA_11">
    <vt:lpwstr/>
  </property>
  <property fmtid="{D5CDD505-2E9C-101B-9397-08002B2CF9AE}" pid="151" name="ZOTERO_BREF_gozCsZ6o2wIA_12">
    <vt:lpwstr/>
  </property>
  <property fmtid="{D5CDD505-2E9C-101B-9397-08002B2CF9AE}" pid="152" name="ZOTERO_BREF_gozCsZ6o2wIA_13">
    <vt:lpwstr/>
  </property>
  <property fmtid="{D5CDD505-2E9C-101B-9397-08002B2CF9AE}" pid="153" name="ZOTERO_BREF_gozCsZ6o2wIA_14">
    <vt:lpwstr/>
  </property>
  <property fmtid="{D5CDD505-2E9C-101B-9397-08002B2CF9AE}" pid="154" name="ZOTERO_BREF_gozCsZ6o2wIA_15">
    <vt:lpwstr/>
  </property>
  <property fmtid="{D5CDD505-2E9C-101B-9397-08002B2CF9AE}" pid="155" name="ZOTERO_BREF_gozCsZ6o2wIA_16">
    <vt:lpwstr/>
  </property>
  <property fmtid="{D5CDD505-2E9C-101B-9397-08002B2CF9AE}" pid="156" name="ZOTERO_BREF_gozCsZ6o2wIA_17">
    <vt:lpwstr/>
  </property>
  <property fmtid="{D5CDD505-2E9C-101B-9397-08002B2CF9AE}" pid="157" name="ZOTERO_BREF_gozCsZ6o2wIA_18">
    <vt:lpwstr/>
  </property>
  <property fmtid="{D5CDD505-2E9C-101B-9397-08002B2CF9AE}" pid="158" name="ZOTERO_BREF_gozCsZ6o2wIA_19">
    <vt:lpwstr/>
  </property>
  <property fmtid="{D5CDD505-2E9C-101B-9397-08002B2CF9AE}" pid="159" name="ZOTERO_BREF_gozCsZ6o2wIA_2">
    <vt:lpwstr/>
  </property>
  <property fmtid="{D5CDD505-2E9C-101B-9397-08002B2CF9AE}" pid="160" name="ZOTERO_BREF_gozCsZ6o2wIA_20">
    <vt:lpwstr/>
  </property>
  <property fmtid="{D5CDD505-2E9C-101B-9397-08002B2CF9AE}" pid="161" name="ZOTERO_BREF_gozCsZ6o2wIA_21">
    <vt:lpwstr/>
  </property>
  <property fmtid="{D5CDD505-2E9C-101B-9397-08002B2CF9AE}" pid="162" name="ZOTERO_BREF_gozCsZ6o2wIA_22">
    <vt:lpwstr/>
  </property>
  <property fmtid="{D5CDD505-2E9C-101B-9397-08002B2CF9AE}" pid="163" name="ZOTERO_BREF_gozCsZ6o2wIA_23">
    <vt:lpwstr/>
  </property>
  <property fmtid="{D5CDD505-2E9C-101B-9397-08002B2CF9AE}" pid="164" name="ZOTERO_BREF_gozCsZ6o2wIA_24">
    <vt:lpwstr/>
  </property>
  <property fmtid="{D5CDD505-2E9C-101B-9397-08002B2CF9AE}" pid="165" name="ZOTERO_BREF_gozCsZ6o2wIA_25">
    <vt:lpwstr/>
  </property>
  <property fmtid="{D5CDD505-2E9C-101B-9397-08002B2CF9AE}" pid="166" name="ZOTERO_BREF_gozCsZ6o2wIA_26">
    <vt:lpwstr/>
  </property>
  <property fmtid="{D5CDD505-2E9C-101B-9397-08002B2CF9AE}" pid="167" name="ZOTERO_BREF_gozCsZ6o2wIA_27">
    <vt:lpwstr/>
  </property>
  <property fmtid="{D5CDD505-2E9C-101B-9397-08002B2CF9AE}" pid="168" name="ZOTERO_BREF_gozCsZ6o2wIA_28">
    <vt:lpwstr/>
  </property>
  <property fmtid="{D5CDD505-2E9C-101B-9397-08002B2CF9AE}" pid="169" name="ZOTERO_BREF_gozCsZ6o2wIA_29">
    <vt:lpwstr/>
  </property>
  <property fmtid="{D5CDD505-2E9C-101B-9397-08002B2CF9AE}" pid="170" name="ZOTERO_BREF_gozCsZ6o2wIA_3">
    <vt:lpwstr/>
  </property>
  <property fmtid="{D5CDD505-2E9C-101B-9397-08002B2CF9AE}" pid="171" name="ZOTERO_BREF_gozCsZ6o2wIA_30">
    <vt:lpwstr/>
  </property>
  <property fmtid="{D5CDD505-2E9C-101B-9397-08002B2CF9AE}" pid="172" name="ZOTERO_BREF_gozCsZ6o2wIA_31">
    <vt:lpwstr/>
  </property>
  <property fmtid="{D5CDD505-2E9C-101B-9397-08002B2CF9AE}" pid="173" name="ZOTERO_BREF_gozCsZ6o2wIA_32">
    <vt:lpwstr/>
  </property>
  <property fmtid="{D5CDD505-2E9C-101B-9397-08002B2CF9AE}" pid="174" name="ZOTERO_BREF_gozCsZ6o2wIA_4">
    <vt:lpwstr/>
  </property>
  <property fmtid="{D5CDD505-2E9C-101B-9397-08002B2CF9AE}" pid="175" name="ZOTERO_BREF_gozCsZ6o2wIA_5">
    <vt:lpwstr/>
  </property>
  <property fmtid="{D5CDD505-2E9C-101B-9397-08002B2CF9AE}" pid="176" name="ZOTERO_BREF_gozCsZ6o2wIA_6">
    <vt:lpwstr/>
  </property>
  <property fmtid="{D5CDD505-2E9C-101B-9397-08002B2CF9AE}" pid="177" name="ZOTERO_BREF_gozCsZ6o2wIA_7">
    <vt:lpwstr/>
  </property>
  <property fmtid="{D5CDD505-2E9C-101B-9397-08002B2CF9AE}" pid="178" name="ZOTERO_BREF_gozCsZ6o2wIA_8">
    <vt:lpwstr/>
  </property>
  <property fmtid="{D5CDD505-2E9C-101B-9397-08002B2CF9AE}" pid="179" name="ZOTERO_BREF_gozCsZ6o2wIA_9">
    <vt:lpwstr/>
  </property>
  <property fmtid="{D5CDD505-2E9C-101B-9397-08002B2CF9AE}" pid="180" name="ZOTERO_BREF_rUNalmC5t9OeWb5tvvbzF_1">
    <vt:lpwstr>ZOTERO_ITEM CSL_CITATION {"citationID":"20ukpD1n","properties":{"formattedCitation":"(Arora and Arnaout, 2020)","plainCitation":"(Arora and Arnaout, 2020)","noteIndex":0},"citationItems":[{"id":24297,"uris":["http://zotero.org/groups/2525145/items/Q7A7GKV</vt:lpwstr>
  </property>
  <property fmtid="{D5CDD505-2E9C-101B-9397-08002B2CF9AE}" pid="181" name="ZOTERO_BREF_rUNalmC5t9OeWb5tvvbzF_10">
    <vt:lpwstr>e Antibody Repertoires Are Public","author":[{"family":"Arora","given":"Rohit"},{"family":"Arnaout","given":"Ramy"}],"issued":{"date-parts":[["2020",1,1]]}}}],"schema":"https://github.com/citation-style-language/schema/raw/master/csl-citation.json"} </vt:lpwstr>
  </property>
  <property fmtid="{D5CDD505-2E9C-101B-9397-08002B2CF9AE}" pid="182" name="ZOTERO_BREF_rUNalmC5t9OeWb5tvvbzF_2">
    <vt:lpwstr>F"],"uri":["http://zotero.org/groups/2525145/items/Q7A7GKVF"],"itemData":{"id":24297,"type":"article-journal","abstract":"When faced with a given pathogen, the antibody response generally functions similarly across different people,1–4 but the source of t</vt:lpwstr>
  </property>
  <property fmtid="{D5CDD505-2E9C-101B-9397-08002B2CF9AE}" pid="183" name="ZOTERO_BREF_rUNalmC5t9OeWb5tvvbzF_3">
    <vt:lpwstr>his similarity has been unclear. One hypothesis was that people share a high proportion of the same VDJ-recombined antibody genes, but this has been disproven.5,6 An alternative is that people share a high proportion of functionally similar antibodies,7,8</vt:lpwstr>
  </property>
  <property fmtid="{D5CDD505-2E9C-101B-9397-08002B2CF9AE}" pid="184" name="ZOTERO_BREF_rUNalmC5t9OeWb5tvvbzF_4">
    <vt:lpwstr> but testing this hypothesis requires a method for measuring functional similarity that scales to the millions of antibodies per repertoire and across multiple repertoires, which is impossible experimentally. We recently described a framework for doing so</vt:lpwstr>
  </property>
  <property fmtid="{D5CDD505-2E9C-101B-9397-08002B2CF9AE}" pid="185" name="ZOTERO_BREF_rUNalmC5t9OeWb5tvvbzF_5">
    <vt:lpwstr> computationally,9 which revealed that repertoires consist of loose overlapping functional classes of antibodies with similar antigen-binding capacities;10–12 this framework allowed us to estimate a repertoire’s antigen-binding capacity, τ, for the ideal </vt:lpwstr>
  </property>
  <property fmtid="{D5CDD505-2E9C-101B-9397-08002B2CF9AE}" pid="186" name="ZOTERO_BREF_rUNalmC5t9OeWb5tvvbzF_6">
    <vt:lpwstr>target of any given antibody. Here, we show that this framework supports the second hypothesis, and provide the first comprehensive demonstration of overwhelming functional overlap between repertoires from 20 different individuals directly from sequence, </vt:lpwstr>
  </property>
  <property fmtid="{D5CDD505-2E9C-101B-9397-08002B2CF9AE}" pid="187" name="ZOTERO_BREF_rUNalmC5t9OeWb5tvvbzF_7">
    <vt:lpwstr>without need of binding studies. Overlap is highest among the young and falls with age, due to the selective loss of antibodies that represent a core set of shared or “public” antigen-binding capacities. We reveal considerable heterogeneity in antigen-bin</vt:lpwstr>
  </property>
  <property fmtid="{D5CDD505-2E9C-101B-9397-08002B2CF9AE}" pid="188" name="ZOTERO_BREF_rUNalmC5t9OeWb5tvvbzF_8">
    <vt:lpwstr>ding capacities for antibodies against influenza, HIV, and SARS-CoV-2, and show that while some of these classes shrink with age, others persist across individuals. These discoveries change our understanding of repertoire diversity and have implications f</vt:lpwstr>
  </property>
  <property fmtid="{D5CDD505-2E9C-101B-9397-08002B2CF9AE}" pid="189" name="ZOTERO_BREF_rUNalmC5t9OeWb5tvvbzF_9">
    <vt:lpwstr>or vaccine and therapeutic-antibody development, especially for the aged.Competing Interest StatementThe authors have declared no competing interest.","container-title":"bioRxiv","DOI":"10.1101/2020.06.18.159699","page":"2020.06.18.159699","title":"Privat</vt:lpwstr>
  </property>
  <property fmtid="{D5CDD505-2E9C-101B-9397-08002B2CF9AE}" pid="190" name="ZOTERO_BREF_t2ADbD9flwz9_1">
    <vt:lpwstr>ZOTERO_BIBL {"uncited":[],"omitted":[["http://zotero.org/groups/2525145/items/KJ3CMUW9"]],"custom":[]} CSL_BIBLIOGRAPHY</vt:lpwstr>
  </property>
  <property fmtid="{D5CDD505-2E9C-101B-9397-08002B2CF9AE}" pid="191" name="ZOTERO_BREF_tVQeiXgCtx6H_1">
    <vt:lpwstr>ZOTERO_ITEM CSL_CITATION {"citationID":"rPmgZCgD","properties":{"formattedCitation":"(Arora et al., 2018)","plainCitation":"(Arora et al., 2018)","noteIndex":0},"citationItems":[{"id":15207,"uris":["http://zotero.org/groups/2525145/items/S84QYZNR"],"uri":</vt:lpwstr>
  </property>
  <property fmtid="{D5CDD505-2E9C-101B-9397-08002B2CF9AE}" pid="192" name="ZOTERO_BREF_tVQeiXgCtx6H_2">
    <vt:lpwstr>["http://zotero.org/groups/2525145/items/S84QYZNR"],"itemData":{"id":15207,"type":"article-journal","abstract":"A diverse immune repertoire is considered a hallmark of good health. However, other things being equal, current methods for measuring repertoir</vt:lpwstr>
  </property>
  <property fmtid="{D5CDD505-2E9C-101B-9397-08002B2CF9AE}" pid="193" name="ZOTERO_BREF_tVQeiXgCtx6H_3">
    <vt:lpwstr>e diversity cannot distinguish between a repertoire composed of similar sequences (clonotypes, clones) and a repertoire composed of different ones, even though the latter is intuitively more diverse. Here we describe a framework for incorporating similari</vt:lpwstr>
  </property>
  <property fmtid="{D5CDD505-2E9C-101B-9397-08002B2CF9AE}" pid="194" name="ZOTERO_BREF_tVQeiXgCtx6H_4">
    <vt:lpwstr>ty into diversity measures, and measure immunological diversity with similarity on 391 large-scale antibody and T-cell receptor (TCR) repertoires. We find that while repertoires often contain millions of unique sequences, diversity with similarity suggest</vt:lpwstr>
  </property>
  <property fmtid="{D5CDD505-2E9C-101B-9397-08002B2CF9AE}" pid="195" name="ZOTERO_BREF_tVQeiXgCtx6H_5">
    <vt:lpwstr>s a landscape defined by at most a few thousand unrelated CDR3 binding targets. Naive/IgM repertoires have more unique sequences than memory/IgG, but with similarity, memory/IgG repertoires are more diverse. Diversity with similarity is sensitive to vacci</vt:lpwstr>
  </property>
  <property fmtid="{D5CDD505-2E9C-101B-9397-08002B2CF9AE}" pid="196" name="ZOTERO_BREF_tVQeiXgCtx6H_6">
    <vt:lpwstr>nation, infection, and aging, and unlike diversity without similarity is robust to sampling error. Finally, with similarity, repertoires from different people overlap significantly, suggesting a definable ceiling for the functional diversity of humanity. </vt:lpwstr>
  </property>
  <property fmtid="{D5CDD505-2E9C-101B-9397-08002B2CF9AE}" pid="197" name="ZOTERO_BREF_tVQeiXgCtx6H_7">
    <vt:lpwstr>Similarity redefines diversity in complex systems.","container-title":"bioRxiv","DOI":"10.1101/483131","language":"en","page":"483131","source":"www.biorxiv.org","title":"Immunological Diversity with Similarity","author":[{"family":"Arora","given":"Rohit"</vt:lpwstr>
  </property>
  <property fmtid="{D5CDD505-2E9C-101B-9397-08002B2CF9AE}" pid="198" name="ZOTERO_BREF_tVQeiXgCtx6H_8">
    <vt:lpwstr>},{"family":"Burke","given":"Harry M."},{"family":"Arnaout","given":"Ramy"}],"issued":{"date-parts":[["2018",11,29]]}}}],"schema":"https://github.com/citation-style-language/schema/raw/master/csl-citation.json"}</vt:lpwstr>
  </property>
  <property fmtid="{D5CDD505-2E9C-101B-9397-08002B2CF9AE}" pid="199" name="ZOTERO_BREF_ubpkPFcIVw9y_1">
    <vt:lpwstr>ZOTERO_BIBL {"uncited":[],"omitted":[],"custom":[]} CSL_BIBLIOGRAPHY</vt:lpwstr>
  </property>
  <property fmtid="{D5CDD505-2E9C-101B-9397-08002B2CF9AE}" pid="200" name="ZOTERO_BREF_vEH0Db7zOgBN_1">
    <vt:lpwstr/>
  </property>
  <property fmtid="{D5CDD505-2E9C-101B-9397-08002B2CF9AE}" pid="201" name="ZOTERO_PREF_1">
    <vt:lpwstr>&lt;data data-version="3" zotero-version="5.0.89"&gt;&lt;session id="5yFKqciJ"/&gt;&lt;style id="http://www.zotero.org/styles/cell" hasBibliography="1" bibliographyStyleHasBeenSet="1"/&gt;&lt;prefs&gt;&lt;pref name="fieldType" value="Bookmark"/&gt;&lt;/prefs&gt;&lt;/data&gt;</vt:lpwstr>
  </property>
</Properties>
</file>